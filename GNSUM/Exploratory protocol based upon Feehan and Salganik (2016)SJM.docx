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424177" w:rsidR="00926C01" w:rsidRDefault="0BF3B278" w:rsidP="33B59447">
      <w:pPr>
        <w:rPr>
          <w:b/>
          <w:bCs/>
          <w:u w:val="single"/>
        </w:rPr>
      </w:pPr>
      <w:r w:rsidRPr="33B59447">
        <w:rPr>
          <w:b/>
          <w:bCs/>
          <w:u w:val="single"/>
        </w:rPr>
        <w:t>Exploratory a</w:t>
      </w:r>
      <w:r w:rsidR="1B2A58AE" w:rsidRPr="33B59447">
        <w:rPr>
          <w:b/>
          <w:bCs/>
          <w:u w:val="single"/>
        </w:rPr>
        <w:t>nalysis of survey responses for GNSUM estimation</w:t>
      </w:r>
      <w:r w:rsidR="0D8F82D9" w:rsidRPr="33B59447">
        <w:rPr>
          <w:b/>
          <w:bCs/>
          <w:u w:val="single"/>
        </w:rPr>
        <w:t xml:space="preserve"> (based on Feehan and </w:t>
      </w:r>
      <w:proofErr w:type="spellStart"/>
      <w:r w:rsidR="0D8F82D9" w:rsidRPr="33B59447">
        <w:rPr>
          <w:b/>
          <w:bCs/>
          <w:u w:val="single"/>
        </w:rPr>
        <w:t>Sal</w:t>
      </w:r>
      <w:r w:rsidR="44A0050E" w:rsidRPr="33B59447">
        <w:rPr>
          <w:b/>
          <w:bCs/>
          <w:u w:val="single"/>
        </w:rPr>
        <w:t>ga</w:t>
      </w:r>
      <w:r w:rsidR="0D8F82D9" w:rsidRPr="33B59447">
        <w:rPr>
          <w:b/>
          <w:bCs/>
          <w:u w:val="single"/>
        </w:rPr>
        <w:t>nik</w:t>
      </w:r>
      <w:proofErr w:type="spellEnd"/>
      <w:r w:rsidR="0D8F82D9" w:rsidRPr="33B59447">
        <w:rPr>
          <w:b/>
          <w:bCs/>
          <w:u w:val="single"/>
        </w:rPr>
        <w:t>, 2014)</w:t>
      </w:r>
    </w:p>
    <w:p w14:paraId="20BE2279" w14:textId="62B44C63" w:rsidR="7D5C5593" w:rsidRDefault="7D5C5593" w:rsidP="33B59447">
      <w:pPr>
        <w:pStyle w:val="ListParagraph"/>
        <w:numPr>
          <w:ilvl w:val="0"/>
          <w:numId w:val="1"/>
        </w:numPr>
      </w:pPr>
      <w:r>
        <w:t>Number in sample f</w:t>
      </w:r>
      <w:r w:rsidR="06D23183">
        <w:t>rame – number of respondents in domestic work in the UK within the past 12 months.</w:t>
      </w:r>
      <w:r w:rsidR="002663CC">
        <w:t xml:space="preserve">   </w:t>
      </w:r>
      <w:ins w:id="0" w:author="Scott Moser (staff)" w:date="2023-08-21T15:50:00Z">
        <w:r w:rsidR="00DD5A97">
          <w:t>(</w:t>
        </w:r>
        <w:proofErr w:type="gramStart"/>
        <w:r w:rsidR="00DD5A97">
          <w:t>sum</w:t>
        </w:r>
        <w:proofErr w:type="gramEnd"/>
        <w:r w:rsidR="00DD5A97">
          <w:t xml:space="preserve"> of Q5==0)</w:t>
        </w:r>
      </w:ins>
    </w:p>
    <w:p w14:paraId="523FB796" w14:textId="76DBB733" w:rsidR="06D23183" w:rsidRDefault="06D23183" w:rsidP="33B59447">
      <w:r>
        <w:t xml:space="preserve">Calculation: </w:t>
      </w:r>
    </w:p>
    <w:p w14:paraId="0FE032F9" w14:textId="546C5E1B" w:rsidR="06D23183" w:rsidRDefault="06D23183" w:rsidP="33B59447">
      <w:r w:rsidRPr="33B59447">
        <w:rPr>
          <w:b/>
          <w:bCs/>
        </w:rPr>
        <w:t>Total number of respondents</w:t>
      </w:r>
      <w:r>
        <w:t>, excluding incomplete responses and any respondents not in DW in the past 12 months</w:t>
      </w:r>
      <w:r w:rsidR="11C0E855">
        <w:t>.</w:t>
      </w:r>
    </w:p>
    <w:p w14:paraId="20EE7D8B" w14:textId="03B003C8" w:rsidR="721541D4" w:rsidRDefault="721541D4" w:rsidP="33B59447">
      <w:pPr>
        <w:pStyle w:val="ListParagraph"/>
        <w:numPr>
          <w:ilvl w:val="0"/>
          <w:numId w:val="1"/>
        </w:numPr>
      </w:pPr>
      <w:r>
        <w:t>In total, h</w:t>
      </w:r>
      <w:r w:rsidR="1AF86E91">
        <w:t>ow many domestic workers are known by our survey respondents</w:t>
      </w:r>
      <w:r w:rsidR="6BAEAB70">
        <w:t>?</w:t>
      </w:r>
      <w:r w:rsidR="006238BF">
        <w:t xml:space="preserve">  </w:t>
      </w:r>
      <w:ins w:id="1" w:author="Scott Moser (staff)" w:date="2023-08-21T15:50:00Z">
        <w:r w:rsidR="00DD5A97">
          <w:t>(</w:t>
        </w:r>
        <w:proofErr w:type="gramStart"/>
        <w:r w:rsidR="00DD5A97">
          <w:t>sum</w:t>
        </w:r>
        <w:proofErr w:type="gramEnd"/>
        <w:r w:rsidR="00DD5A97">
          <w:t xml:space="preserve"> of Q13)</w:t>
        </w:r>
      </w:ins>
    </w:p>
    <w:p w14:paraId="2DA9998D" w14:textId="44489A48" w:rsidR="1AF86E91" w:rsidRDefault="1AF86E91" w:rsidP="33B59447">
      <w:r>
        <w:t>Calculation:</w:t>
      </w:r>
    </w:p>
    <w:p w14:paraId="2BDB724B" w14:textId="1C33A10E" w:rsidR="1AF86E91" w:rsidRDefault="1AF86E91" w:rsidP="33B59447">
      <w:r w:rsidRPr="33B59447">
        <w:rPr>
          <w:b/>
          <w:bCs/>
        </w:rPr>
        <w:t>Sum</w:t>
      </w:r>
      <w:r>
        <w:t xml:space="preserve"> of response to </w:t>
      </w:r>
      <w:r w:rsidR="357DBB47">
        <w:t>Q</w:t>
      </w:r>
      <w:r w:rsidR="00557D51">
        <w:t>. 2</w:t>
      </w:r>
      <w:proofErr w:type="gramStart"/>
      <w:r w:rsidR="00557D51">
        <w:t>f</w:t>
      </w:r>
      <w:r w:rsidR="357DBB47">
        <w:t xml:space="preserve"> :</w:t>
      </w:r>
      <w:proofErr w:type="gramEnd"/>
      <w:r>
        <w:t>‘How many domestic worker</w:t>
      </w:r>
      <w:r w:rsidR="378F8614">
        <w:t xml:space="preserve"> contacts </w:t>
      </w:r>
      <w:r>
        <w:t xml:space="preserve">do you </w:t>
      </w:r>
      <w:r w:rsidR="5AFA7976">
        <w:t>have on your mobile phone</w:t>
      </w:r>
      <w:r>
        <w:t xml:space="preserve">?’ from all </w:t>
      </w:r>
      <w:r w:rsidR="5CE7D9B8">
        <w:t>legitimate</w:t>
      </w:r>
      <w:r w:rsidR="5167B46D">
        <w:t xml:space="preserve"> respondent</w:t>
      </w:r>
      <w:r>
        <w:t xml:space="preserve">s. </w:t>
      </w:r>
    </w:p>
    <w:p w14:paraId="50D322BA" w14:textId="19EE3770" w:rsidR="1AF86E91" w:rsidRDefault="1AF86E91" w:rsidP="33B59447">
      <w:r>
        <w:t>Use: This gives the alter sample size and can be used along with</w:t>
      </w:r>
      <w:r w:rsidR="2EE37653">
        <w:t xml:space="preserve"> the government estimate of overseas domestic worker visa numbers </w:t>
      </w:r>
      <w:r w:rsidR="1C559445">
        <w:t xml:space="preserve">at 18,553 in 2022 to estimate the </w:t>
      </w:r>
      <w:commentRangeStart w:id="2"/>
      <w:r w:rsidR="1C559445">
        <w:t>absolute value of the hidden population.</w:t>
      </w:r>
      <w:commentRangeEnd w:id="2"/>
      <w:r w:rsidR="008831CA">
        <w:rPr>
          <w:rStyle w:val="CommentReference"/>
        </w:rPr>
        <w:commentReference w:id="2"/>
      </w:r>
    </w:p>
    <w:p w14:paraId="7C0BD451" w14:textId="036E7DA7" w:rsidR="090434FE" w:rsidRDefault="090434FE" w:rsidP="33B59447">
      <w:pPr>
        <w:pStyle w:val="ListParagraph"/>
        <w:numPr>
          <w:ilvl w:val="0"/>
          <w:numId w:val="1"/>
        </w:numPr>
      </w:pPr>
      <w:r>
        <w:t xml:space="preserve">Total number of the frame sample reporting awareness of </w:t>
      </w:r>
      <w:r w:rsidR="45011DAC">
        <w:t>domestic workers experiencing all types of exploitation</w:t>
      </w:r>
      <w:ins w:id="3" w:author="Scott Moser (staff)" w:date="2023-08-21T15:50:00Z">
        <w:r w:rsidR="002E30F5">
          <w:t xml:space="preserve"> </w:t>
        </w:r>
      </w:ins>
      <w:ins w:id="4" w:author="Scott Moser (staff)" w:date="2023-08-21T15:51:00Z">
        <w:r w:rsidR="002E30F5">
          <w:t>(sum of Q35 or Q88, Q89, etc.)</w:t>
        </w:r>
      </w:ins>
    </w:p>
    <w:p w14:paraId="65711842" w14:textId="0C036FB1" w:rsidR="45011DAC" w:rsidRDefault="45011DAC" w:rsidP="33B59447">
      <w:r>
        <w:t xml:space="preserve">Calculation: </w:t>
      </w:r>
      <w:r w:rsidR="0F6338A1" w:rsidRPr="33B59447">
        <w:rPr>
          <w:b/>
          <w:bCs/>
        </w:rPr>
        <w:t>sum</w:t>
      </w:r>
      <w:r w:rsidR="0F6338A1">
        <w:t xml:space="preserve"> of e</w:t>
      </w:r>
      <w:r w:rsidR="62F87576">
        <w:t>very</w:t>
      </w:r>
      <w:r w:rsidR="0F6338A1">
        <w:t xml:space="preserve"> respondents’ answer to Q</w:t>
      </w:r>
      <w:r w:rsidR="12451A77">
        <w:t xml:space="preserve"> </w:t>
      </w:r>
      <w:proofErr w:type="gramStart"/>
      <w:r w:rsidR="00557D51">
        <w:t>2.</w:t>
      </w:r>
      <w:r w:rsidR="00184BF7">
        <w:t>g</w:t>
      </w:r>
      <w:r w:rsidR="51E61998">
        <w:t xml:space="preserve"> :</w:t>
      </w:r>
      <w:proofErr w:type="gramEnd"/>
      <w:r w:rsidR="51E61998">
        <w:t xml:space="preserve"> how many domestic workers do you know that </w:t>
      </w:r>
      <w:r w:rsidR="71978D0F">
        <w:t>have</w:t>
      </w:r>
      <w:r w:rsidR="51E61998">
        <w:t xml:space="preserve"> experienc</w:t>
      </w:r>
      <w:r w:rsidR="0DDA816B">
        <w:t>ed</w:t>
      </w:r>
      <w:r w:rsidR="51E61998">
        <w:t xml:space="preserve"> exploitation</w:t>
      </w:r>
      <w:r w:rsidR="5CE39B8B">
        <w:t>?</w:t>
      </w:r>
    </w:p>
    <w:p w14:paraId="2CAA92E8" w14:textId="492C070F" w:rsidR="655AF299" w:rsidRDefault="655AF299" w:rsidP="33B59447">
      <w:r>
        <w:t xml:space="preserve">Use: </w:t>
      </w:r>
      <w:r w:rsidR="6EB6353E">
        <w:t>Numerator</w:t>
      </w:r>
      <w:r w:rsidR="4664AB05">
        <w:t xml:space="preserve"> for estimate of hidden </w:t>
      </w:r>
      <w:proofErr w:type="gramStart"/>
      <w:r w:rsidR="4664AB05">
        <w:t>population</w:t>
      </w:r>
      <w:r w:rsidR="6EB6353E">
        <w:t xml:space="preserve"> :</w:t>
      </w:r>
      <w:r w:rsidR="303C7241">
        <w:t>t</w:t>
      </w:r>
      <w:r>
        <w:t>his</w:t>
      </w:r>
      <w:proofErr w:type="gramEnd"/>
      <w:r>
        <w:t xml:space="preserve"> gives aggre</w:t>
      </w:r>
      <w:r w:rsidR="577D503A">
        <w:t>g</w:t>
      </w:r>
      <w:r>
        <w:t>ated relational data about connections of the frame sample to the hidden population of exploited domestic workers</w:t>
      </w:r>
      <w:r w:rsidR="1EE7250B">
        <w:t xml:space="preserve"> e.g. the sum of all items in the frame sample (</w:t>
      </w:r>
      <w:proofErr w:type="spellStart"/>
      <w:r w:rsidR="1EE7250B">
        <w:t>yi,H</w:t>
      </w:r>
      <w:proofErr w:type="spellEnd"/>
      <w:r w:rsidR="1EE7250B">
        <w:t>) number of out reports of links to exploited domestic workers from person I.</w:t>
      </w:r>
    </w:p>
    <w:p w14:paraId="0B3EA978" w14:textId="2454A6C1" w:rsidR="1EE7250B" w:rsidRDefault="1EE7250B" w:rsidP="33B59447">
      <w:pPr>
        <w:pStyle w:val="ListParagraph"/>
        <w:numPr>
          <w:ilvl w:val="0"/>
          <w:numId w:val="1"/>
        </w:numPr>
      </w:pPr>
      <w:r>
        <w:t xml:space="preserve">Weighted average number of </w:t>
      </w:r>
      <w:proofErr w:type="gramStart"/>
      <w:r>
        <w:t>connections</w:t>
      </w:r>
      <w:proofErr w:type="gramEnd"/>
    </w:p>
    <w:p w14:paraId="2BE3A615" w14:textId="30C68838" w:rsidR="5A51A27D" w:rsidRDefault="5A51A27D" w:rsidP="33B59447">
      <w:r>
        <w:t>Calcu</w:t>
      </w:r>
      <w:r w:rsidR="12E0435A">
        <w:t>l</w:t>
      </w:r>
      <w:r>
        <w:t xml:space="preserve">ation: </w:t>
      </w:r>
      <w:r w:rsidR="6BFFFFA1" w:rsidRPr="33B59447">
        <w:rPr>
          <w:b/>
          <w:bCs/>
        </w:rPr>
        <w:t>Average</w:t>
      </w:r>
      <w:r w:rsidR="687AC10E" w:rsidRPr="33B59447">
        <w:rPr>
          <w:b/>
          <w:bCs/>
        </w:rPr>
        <w:t xml:space="preserve"> </w:t>
      </w:r>
      <w:r w:rsidR="147F8FBF" w:rsidRPr="33B59447">
        <w:rPr>
          <w:b/>
          <w:bCs/>
        </w:rPr>
        <w:t>(mean)</w:t>
      </w:r>
      <w:r w:rsidR="6BFFFFA1">
        <w:t xml:space="preserve"> number of reported connections to everyone in the frame sample (</w:t>
      </w:r>
      <w:proofErr w:type="gramStart"/>
      <w:r w:rsidR="6BFFFFA1">
        <w:t>I.e.</w:t>
      </w:r>
      <w:proofErr w:type="gramEnd"/>
      <w:r w:rsidR="6BFFFFA1">
        <w:t xml:space="preserve"> the number of domestic workers </w:t>
      </w:r>
      <w:r w:rsidR="6CEA284C">
        <w:t xml:space="preserve">each respondent </w:t>
      </w:r>
      <w:r w:rsidR="6BFFFFA1">
        <w:t>knows)</w:t>
      </w:r>
      <w:r w:rsidR="256F1B0C">
        <w:t xml:space="preserve"> i.e</w:t>
      </w:r>
      <w:r w:rsidR="5F5DF50D">
        <w:t>.</w:t>
      </w:r>
      <w:r w:rsidR="189D77C1">
        <w:t xml:space="preserve"> </w:t>
      </w:r>
      <w:r w:rsidR="256F1B0C">
        <w:t xml:space="preserve"> </w:t>
      </w:r>
      <w:r w:rsidR="256F1B0C" w:rsidRPr="33B59447">
        <w:rPr>
          <w:b/>
          <w:bCs/>
        </w:rPr>
        <w:t>Sum</w:t>
      </w:r>
      <w:r w:rsidR="256F1B0C">
        <w:t xml:space="preserve"> of number of connections</w:t>
      </w:r>
      <w:r w:rsidR="4BF9CF2E">
        <w:t xml:space="preserve"> to domestic workers</w:t>
      </w:r>
      <w:r w:rsidR="256F1B0C">
        <w:t xml:space="preserve"> each respondent knows </w:t>
      </w:r>
      <w:r w:rsidR="34A21DAA">
        <w:t>Q [please insert appropriate question reference here]</w:t>
      </w:r>
      <w:r w:rsidR="6DFA9A8C">
        <w:t xml:space="preserve"> divided by number of respondents who gave an answer to this </w:t>
      </w:r>
      <w:proofErr w:type="gramStart"/>
      <w:r w:rsidR="6DFA9A8C">
        <w:t>question</w:t>
      </w:r>
      <w:proofErr w:type="gramEnd"/>
    </w:p>
    <w:p w14:paraId="07088CAE" w14:textId="71B00DFC" w:rsidR="5A51A27D" w:rsidRDefault="5A51A27D" w:rsidP="33B59447">
      <w:r>
        <w:t>Use: Denominator: This give</w:t>
      </w:r>
      <w:r w:rsidR="5DA8F356">
        <w:t xml:space="preserve">s an estimate of </w:t>
      </w:r>
      <w:proofErr w:type="spellStart"/>
      <w:proofErr w:type="gramStart"/>
      <w:r w:rsidR="5DA8F356">
        <w:t>di,F</w:t>
      </w:r>
      <w:proofErr w:type="spellEnd"/>
      <w:proofErr w:type="gramEnd"/>
      <w:r w:rsidR="5DA8F356">
        <w:t xml:space="preserve"> – the number of undirected network connections each respondent has to everyone in the sample frame (F)</w:t>
      </w:r>
    </w:p>
    <w:p w14:paraId="6DCD1BA4" w14:textId="1235A6D4" w:rsidR="099E477E" w:rsidRDefault="099E477E" w:rsidP="33B59447">
      <w:pPr>
        <w:pStyle w:val="ListParagraph"/>
        <w:numPr>
          <w:ilvl w:val="0"/>
          <w:numId w:val="1"/>
        </w:numPr>
      </w:pPr>
      <w:r>
        <w:t>GNSUM</w:t>
      </w:r>
      <w:r w:rsidR="2229340E">
        <w:t xml:space="preserve"> according to equation 23 (Feehan and </w:t>
      </w:r>
      <w:proofErr w:type="spellStart"/>
      <w:r w:rsidR="2229340E">
        <w:t>Salganik</w:t>
      </w:r>
      <w:proofErr w:type="spellEnd"/>
      <w:r w:rsidR="2229340E">
        <w:t>, 2014)</w:t>
      </w:r>
    </w:p>
    <w:p w14:paraId="6F3DE5F2" w14:textId="24062B6A" w:rsidR="63844EDC" w:rsidRDefault="63844EDC" w:rsidP="33B59447">
      <w:r>
        <w:t xml:space="preserve">Calculation: </w:t>
      </w:r>
      <w:r w:rsidR="099E477E">
        <w:t>Answer 3 divided by Answer 4 divided by Answer 1</w:t>
      </w:r>
    </w:p>
    <w:p w14:paraId="639487D4" w14:textId="5BAF61AD" w:rsidR="3FB1F27F" w:rsidRDefault="3FB1F27F" w:rsidP="33B59447">
      <w:r>
        <w:t xml:space="preserve">Use: Estimate of the hidden population in the sample according to equation 23 (Feehan and </w:t>
      </w:r>
      <w:proofErr w:type="spellStart"/>
      <w:r>
        <w:t>Salganik</w:t>
      </w:r>
      <w:proofErr w:type="spellEnd"/>
      <w:r>
        <w:t>, 2014)</w:t>
      </w:r>
    </w:p>
    <w:p w14:paraId="35B1613C" w14:textId="7CB5AAB5" w:rsidR="099E477E" w:rsidRDefault="099E477E" w:rsidP="33B59447">
      <w:pPr>
        <w:pStyle w:val="ListParagraph"/>
        <w:numPr>
          <w:ilvl w:val="0"/>
          <w:numId w:val="1"/>
        </w:numPr>
      </w:pPr>
      <w:r>
        <w:t>To calculate the absolute</w:t>
      </w:r>
      <w:r w:rsidR="7A9F173A">
        <w:t xml:space="preserve"> number of those exploited in the population,</w:t>
      </w:r>
    </w:p>
    <w:p w14:paraId="58612F42" w14:textId="70F6D4EE" w:rsidR="0431DC44" w:rsidRDefault="0431DC44" w:rsidP="33B59447">
      <w:r>
        <w:lastRenderedPageBreak/>
        <w:t xml:space="preserve">Calculation: </w:t>
      </w:r>
      <w:r w:rsidR="7A9F173A">
        <w:t xml:space="preserve">Official estimate of Overseas Domestic Workers (18,553) divided by Answer 2 (size of the alter sample) multiplied by </w:t>
      </w:r>
      <w:r w:rsidR="4602F01A">
        <w:t>Answer 5 (</w:t>
      </w:r>
      <w:r w:rsidR="7A9F173A">
        <w:t>estimate of the hi</w:t>
      </w:r>
      <w:r w:rsidR="31286451">
        <w:t>dden population</w:t>
      </w:r>
      <w:r w:rsidR="36DA120F">
        <w:t>).</w:t>
      </w:r>
    </w:p>
    <w:p w14:paraId="33A78DDF" w14:textId="6F7FA3D5" w:rsidR="33B59447" w:rsidRDefault="33B59447" w:rsidP="33B59447"/>
    <w:p w14:paraId="6D372E8F" w14:textId="0ECAAF8F" w:rsidR="36DA120F" w:rsidRDefault="36DA120F" w:rsidP="33B59447">
      <w:r>
        <w:t>We need also to state how we have calculated the following:</w:t>
      </w:r>
    </w:p>
    <w:p w14:paraId="1E482E9B" w14:textId="0E57659B" w:rsidR="36DA120F" w:rsidRDefault="36DA120F" w:rsidP="33B59447">
      <w:pPr>
        <w:pStyle w:val="ListParagraph"/>
        <w:numPr>
          <w:ilvl w:val="0"/>
          <w:numId w:val="1"/>
        </w:numPr>
      </w:pPr>
      <w:r>
        <w:t>Degree ratio:</w:t>
      </w:r>
    </w:p>
    <w:p w14:paraId="503C2B13" w14:textId="02971580" w:rsidR="36DA120F" w:rsidRDefault="36DA120F" w:rsidP="33B59447">
      <w:r>
        <w:t>Calculation</w:t>
      </w:r>
      <w:commentRangeStart w:id="5"/>
      <w:r>
        <w:t xml:space="preserve">: For each respondent who self-identifies as being exploited, </w:t>
      </w:r>
      <w:proofErr w:type="gramStart"/>
      <w:r w:rsidRPr="33B59447">
        <w:rPr>
          <w:b/>
          <w:bCs/>
        </w:rPr>
        <w:t>sum</w:t>
      </w:r>
      <w:proofErr w:type="gramEnd"/>
      <w:r w:rsidRPr="33B59447">
        <w:rPr>
          <w:b/>
          <w:bCs/>
        </w:rPr>
        <w:t xml:space="preserve"> </w:t>
      </w:r>
      <w:r>
        <w:t xml:space="preserve">of the number of domestic workers </w:t>
      </w:r>
      <w:r w:rsidR="7951D571">
        <w:t xml:space="preserve">with whom each respondent </w:t>
      </w:r>
      <w:r w:rsidR="4CDF7F86">
        <w:t xml:space="preserve">knows </w:t>
      </w:r>
      <w:r w:rsidR="7951D571" w:rsidRPr="33B59447">
        <w:rPr>
          <w:b/>
          <w:bCs/>
        </w:rPr>
        <w:t xml:space="preserve">divided </w:t>
      </w:r>
      <w:r w:rsidR="7951D571">
        <w:t xml:space="preserve">by the </w:t>
      </w:r>
      <w:r w:rsidR="7951D571" w:rsidRPr="33B59447">
        <w:rPr>
          <w:b/>
          <w:bCs/>
        </w:rPr>
        <w:t>number of respondents</w:t>
      </w:r>
      <w:r w:rsidR="7951D571">
        <w:t xml:space="preserve"> who self-identify as being exploited.</w:t>
      </w:r>
      <w:commentRangeEnd w:id="5"/>
      <w:r w:rsidR="003D5763">
        <w:rPr>
          <w:rStyle w:val="CommentReference"/>
        </w:rPr>
        <w:commentReference w:id="5"/>
      </w:r>
    </w:p>
    <w:p w14:paraId="761ED87E" w14:textId="17D71D06" w:rsidR="36DA120F" w:rsidRDefault="36DA120F" w:rsidP="33B59447">
      <w:r>
        <w:t>Use: Equal to the average number of connections from a member of the hidden population (H) to the Sample Frame population (F)</w:t>
      </w:r>
      <w:r w:rsidR="2086B182">
        <w:t xml:space="preserve"> (Feehan and </w:t>
      </w:r>
      <w:proofErr w:type="spellStart"/>
      <w:r w:rsidR="2086B182">
        <w:t>Salganik</w:t>
      </w:r>
      <w:proofErr w:type="spellEnd"/>
      <w:r w:rsidR="2086B182">
        <w:t xml:space="preserve"> 2014 equation 18)</w:t>
      </w:r>
    </w:p>
    <w:p w14:paraId="549C77A4" w14:textId="0E8DCE2D" w:rsidR="2086B182" w:rsidRDefault="2086B182" w:rsidP="33B59447">
      <w:pPr>
        <w:pStyle w:val="ListParagraph"/>
        <w:numPr>
          <w:ilvl w:val="0"/>
          <w:numId w:val="1"/>
        </w:numPr>
      </w:pPr>
      <w:r>
        <w:t>True positive rate:</w:t>
      </w:r>
    </w:p>
    <w:p w14:paraId="566BAC7D" w14:textId="3FE18B46" w:rsidR="1A069337" w:rsidRDefault="1A069337" w:rsidP="33B59447">
      <w:r>
        <w:t>Calculation</w:t>
      </w:r>
      <w:r w:rsidR="713D6DB4">
        <w:t xml:space="preserve">: </w:t>
      </w:r>
      <w:r w:rsidR="713D6DB4" w:rsidRPr="33B59447">
        <w:rPr>
          <w:b/>
          <w:bCs/>
        </w:rPr>
        <w:t>Sum</w:t>
      </w:r>
      <w:r w:rsidR="713D6DB4">
        <w:t xml:space="preserve"> of the number of domestic workers who are reported</w:t>
      </w:r>
      <w:r w:rsidR="4AAD7C0B">
        <w:t xml:space="preserve">ly </w:t>
      </w:r>
      <w:r w:rsidR="713D6DB4">
        <w:t>known to be exploited by all qualifying</w:t>
      </w:r>
      <w:r w:rsidR="2AF457A2">
        <w:t xml:space="preserve"> respondents</w:t>
      </w:r>
      <w:r w:rsidR="18DE6B04">
        <w:t xml:space="preserve"> </w:t>
      </w:r>
      <w:r w:rsidR="18DE6B04" w:rsidRPr="33B59447">
        <w:rPr>
          <w:b/>
          <w:bCs/>
        </w:rPr>
        <w:t xml:space="preserve">divided by count </w:t>
      </w:r>
      <w:r w:rsidR="18DE6B04">
        <w:t xml:space="preserve">of the </w:t>
      </w:r>
      <w:r w:rsidR="0EDE58F7">
        <w:t xml:space="preserve">total </w:t>
      </w:r>
      <w:r w:rsidR="18DE6B04">
        <w:t xml:space="preserve">number of </w:t>
      </w:r>
      <w:r w:rsidR="16C4C37E">
        <w:t>self-reports of exploitation</w:t>
      </w:r>
      <w:r w:rsidR="6E30CB8F">
        <w:t xml:space="preserve"> (Need to check</w:t>
      </w:r>
      <w:r w:rsidR="0436693C">
        <w:t xml:space="preserve"> that</w:t>
      </w:r>
      <w:r w:rsidR="6E30CB8F">
        <w:t xml:space="preserve"> this inte</w:t>
      </w:r>
      <w:r w:rsidR="413A4382">
        <w:t>r</w:t>
      </w:r>
      <w:r w:rsidR="6E30CB8F">
        <w:t>pretation</w:t>
      </w:r>
      <w:r w:rsidR="5FA4FD19">
        <w:t xml:space="preserve"> is correct</w:t>
      </w:r>
      <w:r w:rsidR="6E30CB8F">
        <w:t>).</w:t>
      </w:r>
    </w:p>
    <w:p w14:paraId="356D924B" w14:textId="764168E3" w:rsidR="1A069337" w:rsidRDefault="1A069337" w:rsidP="33B59447">
      <w:r>
        <w:t>Use: Equal to the number of in reports to H</w:t>
      </w:r>
      <w:r w:rsidR="7978924F">
        <w:t xml:space="preserve"> (hidden population of exploited domestic workers)</w:t>
      </w:r>
      <w:r>
        <w:t xml:space="preserve"> from F</w:t>
      </w:r>
      <w:r w:rsidR="203ED2A9">
        <w:t xml:space="preserve"> (frame sample)</w:t>
      </w:r>
      <w:r>
        <w:t xml:space="preserve"> divided by the number of edges connecting H and F</w:t>
      </w:r>
      <w:r w:rsidR="0C28235A">
        <w:t>.</w:t>
      </w:r>
    </w:p>
    <w:p w14:paraId="368BC3F8" w14:textId="67FCF66A" w:rsidR="4AF6E688" w:rsidRDefault="4AF6E688" w:rsidP="33B59447">
      <w:pPr>
        <w:pStyle w:val="ListParagraph"/>
        <w:numPr>
          <w:ilvl w:val="0"/>
          <w:numId w:val="1"/>
        </w:numPr>
      </w:pPr>
      <w:r>
        <w:t>Variance estimation and c</w:t>
      </w:r>
      <w:r w:rsidR="5947A475">
        <w:t>onfidence limits</w:t>
      </w:r>
    </w:p>
    <w:p w14:paraId="1A6C923C" w14:textId="1BA9DF0E" w:rsidR="369253C7" w:rsidRDefault="369253C7" w:rsidP="33B59447">
      <w:r>
        <w:t xml:space="preserve">Need to establish a way to automate and run the following procedure - perhaps in R? [Selim, </w:t>
      </w:r>
      <w:proofErr w:type="gramStart"/>
      <w:r>
        <w:t>take a look</w:t>
      </w:r>
      <w:proofErr w:type="gramEnd"/>
      <w:r>
        <w:t xml:space="preserve"> at this, but do say if this is something for which we need additional support]</w:t>
      </w:r>
    </w:p>
    <w:p w14:paraId="6C261C96" w14:textId="4265A210" w:rsidR="1C4B5CC4" w:rsidRDefault="1C4B5CC4" w:rsidP="33B59447">
      <w:pPr>
        <w:spacing w:line="257" w:lineRule="auto"/>
        <w:rPr>
          <w:rFonts w:ascii="Calibri" w:eastAsia="Calibri" w:hAnsi="Calibri" w:cs="Calibri"/>
        </w:rPr>
      </w:pPr>
      <w:proofErr w:type="spellStart"/>
      <w:r w:rsidRPr="33B59447">
        <w:rPr>
          <w:rFonts w:ascii="Calibri" w:eastAsia="Calibri" w:hAnsi="Calibri" w:cs="Calibri"/>
        </w:rPr>
        <w:t>i</w:t>
      </w:r>
      <w:proofErr w:type="spellEnd"/>
      <w:r w:rsidRPr="33B59447">
        <w:rPr>
          <w:rFonts w:ascii="Calibri" w:eastAsia="Calibri" w:hAnsi="Calibri" w:cs="Calibri"/>
        </w:rPr>
        <w:t xml:space="preserve">) generate B [we would need to decide on the value of B] replicant samples by randomly sampling with replacement from Frame sample </w:t>
      </w:r>
      <w:proofErr w:type="spellStart"/>
      <w:r w:rsidRPr="33B59447">
        <w:rPr>
          <w:rFonts w:ascii="Calibri" w:eastAsia="Calibri" w:hAnsi="Calibri" w:cs="Calibri"/>
        </w:rPr>
        <w:t>sF</w:t>
      </w:r>
      <w:proofErr w:type="spellEnd"/>
      <w:r w:rsidR="21263E65" w:rsidRPr="33B59447">
        <w:rPr>
          <w:rFonts w:ascii="Calibri" w:eastAsia="Calibri" w:hAnsi="Calibri" w:cs="Calibri"/>
        </w:rPr>
        <w:t>]</w:t>
      </w:r>
    </w:p>
    <w:p w14:paraId="569D316D" w14:textId="1B362EE4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ii) use these replicate samples to produce a set of replicate estimates Estimate NH1 … Estimate NHB</w:t>
      </w:r>
    </w:p>
    <w:p w14:paraId="119030FF" w14:textId="2741EDD8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iii) combine to produce a confidence interval, for example by the percentile method which chooses the 2.5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and 97.5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percentiles of the B estimates (Fig F.1) Efron and </w:t>
      </w:r>
      <w:proofErr w:type="spellStart"/>
      <w:r w:rsidRPr="33B59447">
        <w:rPr>
          <w:rFonts w:ascii="Calibri" w:eastAsia="Calibri" w:hAnsi="Calibri" w:cs="Calibri"/>
        </w:rPr>
        <w:t>Tibshirani</w:t>
      </w:r>
      <w:proofErr w:type="spellEnd"/>
      <w:r w:rsidRPr="33B59447">
        <w:rPr>
          <w:rFonts w:ascii="Calibri" w:eastAsia="Calibri" w:hAnsi="Calibri" w:cs="Calibri"/>
        </w:rPr>
        <w:t>, 1993)</w:t>
      </w:r>
      <w:r w:rsidR="43A03D60" w:rsidRPr="33B59447">
        <w:rPr>
          <w:rFonts w:ascii="Calibri" w:eastAsia="Calibri" w:hAnsi="Calibri" w:cs="Calibri"/>
        </w:rPr>
        <w:t>.</w:t>
      </w:r>
    </w:p>
    <w:p w14:paraId="559A7246" w14:textId="55B6852D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>10. Measures of robustness</w:t>
      </w:r>
    </w:p>
    <w:p w14:paraId="2699BE22" w14:textId="33EB6C18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 xml:space="preserve">We may </w:t>
      </w:r>
      <w:r w:rsidR="485337E2" w:rsidRPr="33B59447">
        <w:rPr>
          <w:rFonts w:ascii="Calibri" w:eastAsia="Calibri" w:hAnsi="Calibri" w:cs="Calibri"/>
        </w:rPr>
        <w:t xml:space="preserve">also </w:t>
      </w:r>
      <w:r w:rsidRPr="33B59447">
        <w:rPr>
          <w:rFonts w:ascii="Calibri" w:eastAsia="Calibri" w:hAnsi="Calibri" w:cs="Calibri"/>
        </w:rPr>
        <w:t xml:space="preserve">need some help with </w:t>
      </w:r>
      <w:proofErr w:type="gramStart"/>
      <w:r w:rsidRPr="33B59447">
        <w:rPr>
          <w:rFonts w:ascii="Calibri" w:eastAsia="Calibri" w:hAnsi="Calibri" w:cs="Calibri"/>
        </w:rPr>
        <w:t>these</w:t>
      </w:r>
      <w:proofErr w:type="gramEnd"/>
      <w:r w:rsidRPr="33B59447">
        <w:rPr>
          <w:rFonts w:ascii="Calibri" w:eastAsia="Calibri" w:hAnsi="Calibri" w:cs="Calibri"/>
        </w:rPr>
        <w:t>.</w:t>
      </w:r>
    </w:p>
    <w:p w14:paraId="7564F828" w14:textId="791B40B1" w:rsidR="33B59447" w:rsidRDefault="33B59447" w:rsidP="33B59447">
      <w:pPr>
        <w:spacing w:line="257" w:lineRule="auto"/>
        <w:rPr>
          <w:rFonts w:ascii="Calibri" w:eastAsia="Calibri" w:hAnsi="Calibri" w:cs="Calibri"/>
        </w:rPr>
      </w:pPr>
    </w:p>
    <w:p w14:paraId="6ACCDEBB" w14:textId="29861C99" w:rsidR="33B59447" w:rsidRDefault="33B59447" w:rsidP="33B59447"/>
    <w:p w14:paraId="361A9466" w14:textId="55CEFCA3" w:rsidR="33B59447" w:rsidRDefault="33B59447" w:rsidP="33B59447"/>
    <w:p w14:paraId="0F4E7E7B" w14:textId="198F074C" w:rsidR="33B59447" w:rsidRDefault="33B59447" w:rsidP="33B59447"/>
    <w:sectPr w:rsidR="33B59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cott Moser (staff)" w:date="2023-08-21T15:48:00Z" w:initials="SM(">
    <w:p w14:paraId="601E3E03" w14:textId="77777777" w:rsidR="008831CA" w:rsidRDefault="008831CA" w:rsidP="005E7476">
      <w:pPr>
        <w:pStyle w:val="CommentText"/>
      </w:pPr>
      <w:r>
        <w:rPr>
          <w:rStyle w:val="CommentReference"/>
        </w:rPr>
        <w:annotationRef/>
      </w:r>
      <w:r>
        <w:t>??  I don't follow.  *If* this could be done, then you don't need any sort of scale-up procedure.</w:t>
      </w:r>
    </w:p>
  </w:comment>
  <w:comment w:id="5" w:author="Scott Moser (staff)" w:date="2023-08-21T16:02:00Z" w:initials="SM(">
    <w:p w14:paraId="40B24BDC" w14:textId="77777777" w:rsidR="003D5763" w:rsidRDefault="003D5763" w:rsidP="00D11A6B">
      <w:pPr>
        <w:pStyle w:val="CommentText"/>
      </w:pPr>
      <w:r>
        <w:rPr>
          <w:rStyle w:val="CommentReference"/>
        </w:rPr>
        <w:annotationRef/>
      </w:r>
      <w:r>
        <w:t>What is this meant to be?  It is not d_{H,F}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1E3E03" w15:done="0"/>
  <w15:commentEx w15:paraId="40B24B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E05D9" w16cex:dateUtc="2023-08-21T14:48:00Z"/>
  <w16cex:commentExtensible w16cex:durableId="288E091B" w16cex:dateUtc="2023-08-21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1E3E03" w16cid:durableId="288E05D9"/>
  <w16cid:commentId w16cid:paraId="40B24BDC" w16cid:durableId="288E09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074"/>
    <w:multiLevelType w:val="hybridMultilevel"/>
    <w:tmpl w:val="B8422B9A"/>
    <w:lvl w:ilvl="0" w:tplc="2AD82D32">
      <w:start w:val="1"/>
      <w:numFmt w:val="decimal"/>
      <w:lvlText w:val="%1."/>
      <w:lvlJc w:val="left"/>
      <w:pPr>
        <w:ind w:left="720" w:hanging="360"/>
      </w:pPr>
    </w:lvl>
    <w:lvl w:ilvl="1" w:tplc="304C1C06">
      <w:start w:val="1"/>
      <w:numFmt w:val="lowerLetter"/>
      <w:lvlText w:val="%2."/>
      <w:lvlJc w:val="left"/>
      <w:pPr>
        <w:ind w:left="1440" w:hanging="360"/>
      </w:pPr>
    </w:lvl>
    <w:lvl w:ilvl="2" w:tplc="7EF85806">
      <w:start w:val="1"/>
      <w:numFmt w:val="lowerRoman"/>
      <w:lvlText w:val="%3."/>
      <w:lvlJc w:val="right"/>
      <w:pPr>
        <w:ind w:left="2160" w:hanging="180"/>
      </w:pPr>
    </w:lvl>
    <w:lvl w:ilvl="3" w:tplc="6C7A05A8">
      <w:start w:val="1"/>
      <w:numFmt w:val="decimal"/>
      <w:lvlText w:val="%4."/>
      <w:lvlJc w:val="left"/>
      <w:pPr>
        <w:ind w:left="2880" w:hanging="360"/>
      </w:pPr>
    </w:lvl>
    <w:lvl w:ilvl="4" w:tplc="5D1EBFA8">
      <w:start w:val="1"/>
      <w:numFmt w:val="lowerLetter"/>
      <w:lvlText w:val="%5."/>
      <w:lvlJc w:val="left"/>
      <w:pPr>
        <w:ind w:left="3600" w:hanging="360"/>
      </w:pPr>
    </w:lvl>
    <w:lvl w:ilvl="5" w:tplc="47BC68AA">
      <w:start w:val="1"/>
      <w:numFmt w:val="lowerRoman"/>
      <w:lvlText w:val="%6."/>
      <w:lvlJc w:val="right"/>
      <w:pPr>
        <w:ind w:left="4320" w:hanging="180"/>
      </w:pPr>
    </w:lvl>
    <w:lvl w:ilvl="6" w:tplc="D73CAA54">
      <w:start w:val="1"/>
      <w:numFmt w:val="decimal"/>
      <w:lvlText w:val="%7."/>
      <w:lvlJc w:val="left"/>
      <w:pPr>
        <w:ind w:left="5040" w:hanging="360"/>
      </w:pPr>
    </w:lvl>
    <w:lvl w:ilvl="7" w:tplc="D038AC00">
      <w:start w:val="1"/>
      <w:numFmt w:val="lowerLetter"/>
      <w:lvlText w:val="%8."/>
      <w:lvlJc w:val="left"/>
      <w:pPr>
        <w:ind w:left="5760" w:hanging="360"/>
      </w:pPr>
    </w:lvl>
    <w:lvl w:ilvl="8" w:tplc="2662D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20C9"/>
    <w:multiLevelType w:val="hybridMultilevel"/>
    <w:tmpl w:val="2CC00904"/>
    <w:lvl w:ilvl="0" w:tplc="29285DBA">
      <w:start w:val="1"/>
      <w:numFmt w:val="decimal"/>
      <w:lvlText w:val="%1."/>
      <w:lvlJc w:val="left"/>
      <w:pPr>
        <w:ind w:left="720" w:hanging="360"/>
      </w:pPr>
    </w:lvl>
    <w:lvl w:ilvl="1" w:tplc="2BE09492">
      <w:start w:val="1"/>
      <w:numFmt w:val="lowerLetter"/>
      <w:lvlText w:val="%2."/>
      <w:lvlJc w:val="left"/>
      <w:pPr>
        <w:ind w:left="1440" w:hanging="360"/>
      </w:pPr>
    </w:lvl>
    <w:lvl w:ilvl="2" w:tplc="47B44AE8">
      <w:start w:val="1"/>
      <w:numFmt w:val="lowerRoman"/>
      <w:lvlText w:val="%3."/>
      <w:lvlJc w:val="right"/>
      <w:pPr>
        <w:ind w:left="2160" w:hanging="180"/>
      </w:pPr>
    </w:lvl>
    <w:lvl w:ilvl="3" w:tplc="3C1EBD8E">
      <w:start w:val="1"/>
      <w:numFmt w:val="decimal"/>
      <w:lvlText w:val="%4."/>
      <w:lvlJc w:val="left"/>
      <w:pPr>
        <w:ind w:left="2880" w:hanging="360"/>
      </w:pPr>
    </w:lvl>
    <w:lvl w:ilvl="4" w:tplc="9BFA71A6">
      <w:start w:val="1"/>
      <w:numFmt w:val="lowerLetter"/>
      <w:lvlText w:val="%5."/>
      <w:lvlJc w:val="left"/>
      <w:pPr>
        <w:ind w:left="3600" w:hanging="360"/>
      </w:pPr>
    </w:lvl>
    <w:lvl w:ilvl="5" w:tplc="6DF4CC18">
      <w:start w:val="1"/>
      <w:numFmt w:val="lowerRoman"/>
      <w:lvlText w:val="%6."/>
      <w:lvlJc w:val="right"/>
      <w:pPr>
        <w:ind w:left="4320" w:hanging="180"/>
      </w:pPr>
    </w:lvl>
    <w:lvl w:ilvl="6" w:tplc="2C448DE2">
      <w:start w:val="1"/>
      <w:numFmt w:val="decimal"/>
      <w:lvlText w:val="%7."/>
      <w:lvlJc w:val="left"/>
      <w:pPr>
        <w:ind w:left="5040" w:hanging="360"/>
      </w:pPr>
    </w:lvl>
    <w:lvl w:ilvl="7" w:tplc="8EDE5D46">
      <w:start w:val="1"/>
      <w:numFmt w:val="lowerLetter"/>
      <w:lvlText w:val="%8."/>
      <w:lvlJc w:val="left"/>
      <w:pPr>
        <w:ind w:left="5760" w:hanging="360"/>
      </w:pPr>
    </w:lvl>
    <w:lvl w:ilvl="8" w:tplc="A4DC28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73C20"/>
    <w:multiLevelType w:val="hybridMultilevel"/>
    <w:tmpl w:val="0B867CD4"/>
    <w:lvl w:ilvl="0" w:tplc="69ECF15A">
      <w:start w:val="1"/>
      <w:numFmt w:val="decimal"/>
      <w:lvlText w:val="%1."/>
      <w:lvlJc w:val="left"/>
      <w:pPr>
        <w:ind w:left="720" w:hanging="360"/>
      </w:pPr>
    </w:lvl>
    <w:lvl w:ilvl="1" w:tplc="A3CEACD2">
      <w:start w:val="1"/>
      <w:numFmt w:val="lowerLetter"/>
      <w:lvlText w:val="%2."/>
      <w:lvlJc w:val="left"/>
      <w:pPr>
        <w:ind w:left="1440" w:hanging="360"/>
      </w:pPr>
    </w:lvl>
    <w:lvl w:ilvl="2" w:tplc="915E3120">
      <w:start w:val="1"/>
      <w:numFmt w:val="lowerRoman"/>
      <w:lvlText w:val="%3."/>
      <w:lvlJc w:val="right"/>
      <w:pPr>
        <w:ind w:left="2160" w:hanging="180"/>
      </w:pPr>
    </w:lvl>
    <w:lvl w:ilvl="3" w:tplc="25EC318C">
      <w:start w:val="1"/>
      <w:numFmt w:val="decimal"/>
      <w:lvlText w:val="%4."/>
      <w:lvlJc w:val="left"/>
      <w:pPr>
        <w:ind w:left="2880" w:hanging="360"/>
      </w:pPr>
    </w:lvl>
    <w:lvl w:ilvl="4" w:tplc="2FB2258C">
      <w:start w:val="1"/>
      <w:numFmt w:val="lowerLetter"/>
      <w:lvlText w:val="%5."/>
      <w:lvlJc w:val="left"/>
      <w:pPr>
        <w:ind w:left="3600" w:hanging="360"/>
      </w:pPr>
    </w:lvl>
    <w:lvl w:ilvl="5" w:tplc="C688ED48">
      <w:start w:val="1"/>
      <w:numFmt w:val="lowerRoman"/>
      <w:lvlText w:val="%6."/>
      <w:lvlJc w:val="right"/>
      <w:pPr>
        <w:ind w:left="4320" w:hanging="180"/>
      </w:pPr>
    </w:lvl>
    <w:lvl w:ilvl="6" w:tplc="7AA2F758">
      <w:start w:val="1"/>
      <w:numFmt w:val="decimal"/>
      <w:lvlText w:val="%7."/>
      <w:lvlJc w:val="left"/>
      <w:pPr>
        <w:ind w:left="5040" w:hanging="360"/>
      </w:pPr>
    </w:lvl>
    <w:lvl w:ilvl="7" w:tplc="6FA43F2A">
      <w:start w:val="1"/>
      <w:numFmt w:val="lowerLetter"/>
      <w:lvlText w:val="%8."/>
      <w:lvlJc w:val="left"/>
      <w:pPr>
        <w:ind w:left="5760" w:hanging="360"/>
      </w:pPr>
    </w:lvl>
    <w:lvl w:ilvl="8" w:tplc="BADE894A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079460">
    <w:abstractNumId w:val="0"/>
  </w:num>
  <w:num w:numId="2" w16cid:durableId="893615231">
    <w:abstractNumId w:val="1"/>
  </w:num>
  <w:num w:numId="3" w16cid:durableId="112554426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ott Moser (staff)">
    <w15:presenceInfo w15:providerId="AD" w15:userId="S::Scott.Moser@nottingham.ac.uk::12510a75-4e64-4bbf-809d-040075910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ED7E73"/>
    <w:rsid w:val="00184BF7"/>
    <w:rsid w:val="0021088F"/>
    <w:rsid w:val="002663CC"/>
    <w:rsid w:val="002E30F5"/>
    <w:rsid w:val="003D5763"/>
    <w:rsid w:val="00557D51"/>
    <w:rsid w:val="006238BF"/>
    <w:rsid w:val="008831CA"/>
    <w:rsid w:val="00926C01"/>
    <w:rsid w:val="00B52DB6"/>
    <w:rsid w:val="00D23EEA"/>
    <w:rsid w:val="00DD5A97"/>
    <w:rsid w:val="00DE69C8"/>
    <w:rsid w:val="0206B5E6"/>
    <w:rsid w:val="023878C5"/>
    <w:rsid w:val="0258EB9D"/>
    <w:rsid w:val="03E8A093"/>
    <w:rsid w:val="0431DC44"/>
    <w:rsid w:val="0436693C"/>
    <w:rsid w:val="06D23183"/>
    <w:rsid w:val="072C5CC0"/>
    <w:rsid w:val="0875F76A"/>
    <w:rsid w:val="08B6F24A"/>
    <w:rsid w:val="090434FE"/>
    <w:rsid w:val="099E477E"/>
    <w:rsid w:val="0A57E217"/>
    <w:rsid w:val="0ADA5D41"/>
    <w:rsid w:val="0BF3B278"/>
    <w:rsid w:val="0C28235A"/>
    <w:rsid w:val="0D8F82D9"/>
    <w:rsid w:val="0DDA816B"/>
    <w:rsid w:val="0EDE58F7"/>
    <w:rsid w:val="0F6338A1"/>
    <w:rsid w:val="0FF8E0DE"/>
    <w:rsid w:val="10D33F06"/>
    <w:rsid w:val="11C0E855"/>
    <w:rsid w:val="12451A77"/>
    <w:rsid w:val="12DE4BE9"/>
    <w:rsid w:val="12E0435A"/>
    <w:rsid w:val="12E56F26"/>
    <w:rsid w:val="12F77446"/>
    <w:rsid w:val="132E90C3"/>
    <w:rsid w:val="13386F26"/>
    <w:rsid w:val="13F9A4F1"/>
    <w:rsid w:val="147F8FBF"/>
    <w:rsid w:val="14CC5201"/>
    <w:rsid w:val="14FB5014"/>
    <w:rsid w:val="15957552"/>
    <w:rsid w:val="161D0FE8"/>
    <w:rsid w:val="16C4C37E"/>
    <w:rsid w:val="17B1BD0C"/>
    <w:rsid w:val="189D77C1"/>
    <w:rsid w:val="18DE6B04"/>
    <w:rsid w:val="19ACD016"/>
    <w:rsid w:val="1A069337"/>
    <w:rsid w:val="1A7A214C"/>
    <w:rsid w:val="1AF86E91"/>
    <w:rsid w:val="1B2A58AE"/>
    <w:rsid w:val="1B3B9385"/>
    <w:rsid w:val="1C4B5CC4"/>
    <w:rsid w:val="1C559445"/>
    <w:rsid w:val="1C9E568C"/>
    <w:rsid w:val="1CC6290F"/>
    <w:rsid w:val="1E7B21CD"/>
    <w:rsid w:val="1EE7250B"/>
    <w:rsid w:val="1FDDA954"/>
    <w:rsid w:val="203ED2A9"/>
    <w:rsid w:val="2086B182"/>
    <w:rsid w:val="21263E65"/>
    <w:rsid w:val="21589F52"/>
    <w:rsid w:val="2167B015"/>
    <w:rsid w:val="21999A32"/>
    <w:rsid w:val="2229340E"/>
    <w:rsid w:val="23356A93"/>
    <w:rsid w:val="256F1B0C"/>
    <w:rsid w:val="258B2644"/>
    <w:rsid w:val="266D0B55"/>
    <w:rsid w:val="268633B2"/>
    <w:rsid w:val="281A168D"/>
    <w:rsid w:val="28333EEA"/>
    <w:rsid w:val="2963B137"/>
    <w:rsid w:val="2AF457A2"/>
    <w:rsid w:val="2DD00FCC"/>
    <w:rsid w:val="2EE37653"/>
    <w:rsid w:val="303C7241"/>
    <w:rsid w:val="31286451"/>
    <w:rsid w:val="313213C2"/>
    <w:rsid w:val="31C0F8D3"/>
    <w:rsid w:val="3364B6BA"/>
    <w:rsid w:val="33B59447"/>
    <w:rsid w:val="34A21DAA"/>
    <w:rsid w:val="34AE5164"/>
    <w:rsid w:val="3500871B"/>
    <w:rsid w:val="357DBB47"/>
    <w:rsid w:val="35900F37"/>
    <w:rsid w:val="369253C7"/>
    <w:rsid w:val="369C577C"/>
    <w:rsid w:val="36DA120F"/>
    <w:rsid w:val="378F8614"/>
    <w:rsid w:val="383827DD"/>
    <w:rsid w:val="3912C273"/>
    <w:rsid w:val="3B67DB19"/>
    <w:rsid w:val="3D03AB7A"/>
    <w:rsid w:val="3E5CE5B0"/>
    <w:rsid w:val="3EA76961"/>
    <w:rsid w:val="3EA8CA27"/>
    <w:rsid w:val="3FB1F27F"/>
    <w:rsid w:val="413A4382"/>
    <w:rsid w:val="41DF0A23"/>
    <w:rsid w:val="43A03D60"/>
    <w:rsid w:val="44A0050E"/>
    <w:rsid w:val="45011DAC"/>
    <w:rsid w:val="4602F01A"/>
    <w:rsid w:val="4664AB05"/>
    <w:rsid w:val="485337E2"/>
    <w:rsid w:val="4A7280E7"/>
    <w:rsid w:val="4AAD7C0B"/>
    <w:rsid w:val="4AC4B69E"/>
    <w:rsid w:val="4AF6E688"/>
    <w:rsid w:val="4B85EC69"/>
    <w:rsid w:val="4BF9CF2E"/>
    <w:rsid w:val="4CDF7F86"/>
    <w:rsid w:val="4D02143B"/>
    <w:rsid w:val="4D21BCCA"/>
    <w:rsid w:val="5167B46D"/>
    <w:rsid w:val="51E61998"/>
    <w:rsid w:val="527D92CC"/>
    <w:rsid w:val="52BE8DAC"/>
    <w:rsid w:val="546CF9AA"/>
    <w:rsid w:val="55F62E6E"/>
    <w:rsid w:val="5608CA0B"/>
    <w:rsid w:val="562B48AE"/>
    <w:rsid w:val="577D503A"/>
    <w:rsid w:val="57971E3B"/>
    <w:rsid w:val="58ECD450"/>
    <w:rsid w:val="5932EE9C"/>
    <w:rsid w:val="5947A475"/>
    <w:rsid w:val="5A51A27D"/>
    <w:rsid w:val="5ADC3B2E"/>
    <w:rsid w:val="5AFA7976"/>
    <w:rsid w:val="5C656FF2"/>
    <w:rsid w:val="5CE39B8B"/>
    <w:rsid w:val="5CE7D9B8"/>
    <w:rsid w:val="5DA8F356"/>
    <w:rsid w:val="5F5DF50D"/>
    <w:rsid w:val="5FA4FD19"/>
    <w:rsid w:val="6036B06A"/>
    <w:rsid w:val="61D280CB"/>
    <w:rsid w:val="62F87576"/>
    <w:rsid w:val="630DF6DF"/>
    <w:rsid w:val="63844EDC"/>
    <w:rsid w:val="655AF299"/>
    <w:rsid w:val="687AC10E"/>
    <w:rsid w:val="6950FFEC"/>
    <w:rsid w:val="6BAEAB70"/>
    <w:rsid w:val="6BCB98C8"/>
    <w:rsid w:val="6BFFFFA1"/>
    <w:rsid w:val="6CEA284C"/>
    <w:rsid w:val="6DFA9A8C"/>
    <w:rsid w:val="6E30CB8F"/>
    <w:rsid w:val="6E31ED40"/>
    <w:rsid w:val="6E64E10D"/>
    <w:rsid w:val="6EB6353E"/>
    <w:rsid w:val="6FC04170"/>
    <w:rsid w:val="7054C1BA"/>
    <w:rsid w:val="713D6DB4"/>
    <w:rsid w:val="71978D0F"/>
    <w:rsid w:val="71F0921B"/>
    <w:rsid w:val="721541D4"/>
    <w:rsid w:val="7281035B"/>
    <w:rsid w:val="75162DBD"/>
    <w:rsid w:val="76B1FE1E"/>
    <w:rsid w:val="770E4B6F"/>
    <w:rsid w:val="784DCE7F"/>
    <w:rsid w:val="7951D571"/>
    <w:rsid w:val="7978924F"/>
    <w:rsid w:val="79ED7E73"/>
    <w:rsid w:val="7A34B15A"/>
    <w:rsid w:val="7A9F173A"/>
    <w:rsid w:val="7D5C5593"/>
    <w:rsid w:val="7D6C521C"/>
    <w:rsid w:val="7E150295"/>
    <w:rsid w:val="7EC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7E73"/>
  <w15:chartTrackingRefBased/>
  <w15:docId w15:val="{D882CA5C-5837-4D28-BD92-0FA83A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6238B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83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3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1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Emberson (staff)</dc:creator>
  <cp:keywords/>
  <dc:description/>
  <cp:lastModifiedBy>Scott Moser (staff)</cp:lastModifiedBy>
  <cp:revision>10</cp:revision>
  <dcterms:created xsi:type="dcterms:W3CDTF">2023-08-21T14:46:00Z</dcterms:created>
  <dcterms:modified xsi:type="dcterms:W3CDTF">2023-08-21T15:02:00Z</dcterms:modified>
</cp:coreProperties>
</file>