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4A424177" w:rsidR="00926C01" w:rsidRDefault="0BF3B278" w:rsidP="33B59447">
      <w:pPr>
        <w:rPr>
          <w:b/>
          <w:bCs/>
          <w:u w:val="single"/>
        </w:rPr>
      </w:pPr>
      <w:r w:rsidRPr="33B59447">
        <w:rPr>
          <w:b/>
          <w:bCs/>
          <w:u w:val="single"/>
        </w:rPr>
        <w:t>Exploratory a</w:t>
      </w:r>
      <w:r w:rsidR="1B2A58AE" w:rsidRPr="33B59447">
        <w:rPr>
          <w:b/>
          <w:bCs/>
          <w:u w:val="single"/>
        </w:rPr>
        <w:t>nalysis of survey responses for GNSUM estimation</w:t>
      </w:r>
      <w:r w:rsidR="0D8F82D9" w:rsidRPr="33B59447">
        <w:rPr>
          <w:b/>
          <w:bCs/>
          <w:u w:val="single"/>
        </w:rPr>
        <w:t xml:space="preserve"> (based on Feehan and </w:t>
      </w:r>
      <w:proofErr w:type="spellStart"/>
      <w:r w:rsidR="0D8F82D9" w:rsidRPr="33B59447">
        <w:rPr>
          <w:b/>
          <w:bCs/>
          <w:u w:val="single"/>
        </w:rPr>
        <w:t>Sal</w:t>
      </w:r>
      <w:r w:rsidR="44A0050E" w:rsidRPr="33B59447">
        <w:rPr>
          <w:b/>
          <w:bCs/>
          <w:u w:val="single"/>
        </w:rPr>
        <w:t>ga</w:t>
      </w:r>
      <w:r w:rsidR="0D8F82D9" w:rsidRPr="33B59447">
        <w:rPr>
          <w:b/>
          <w:bCs/>
          <w:u w:val="single"/>
        </w:rPr>
        <w:t>nik</w:t>
      </w:r>
      <w:proofErr w:type="spellEnd"/>
      <w:r w:rsidR="0D8F82D9" w:rsidRPr="33B59447">
        <w:rPr>
          <w:b/>
          <w:bCs/>
          <w:u w:val="single"/>
        </w:rPr>
        <w:t>, 2014)</w:t>
      </w:r>
    </w:p>
    <w:p w14:paraId="30F38D7C" w14:textId="77777777" w:rsidR="007E5F43" w:rsidRDefault="007E5F43" w:rsidP="33B59447">
      <w:pPr>
        <w:pStyle w:val="ListParagraph"/>
        <w:numPr>
          <w:ilvl w:val="0"/>
          <w:numId w:val="1"/>
        </w:numPr>
        <w:rPr>
          <w:ins w:id="0" w:author="Caroline Emberson (staff)" w:date="2023-09-25T12:55:00Z"/>
        </w:rPr>
      </w:pPr>
    </w:p>
    <w:p w14:paraId="37B3BB91" w14:textId="7B8BB26F" w:rsidR="007E5F43" w:rsidRDefault="007E5F43" w:rsidP="007E5F43">
      <w:pPr>
        <w:pStyle w:val="ListParagraph"/>
        <w:rPr>
          <w:ins w:id="1" w:author="Caroline Emberson (staff)" w:date="2023-09-25T12:57:00Z"/>
        </w:rPr>
      </w:pPr>
      <w:ins w:id="2" w:author="Caroline Emberson (staff)" w:date="2023-09-25T12:55:00Z">
        <w:r>
          <w:t xml:space="preserve">I suggest that we aim initially for two sets of point estimates – </w:t>
        </w:r>
      </w:ins>
      <w:ins w:id="3" w:author="Caroline Emberson (staff)" w:date="2023-09-25T12:56:00Z">
        <w:r>
          <w:t xml:space="preserve">a) </w:t>
        </w:r>
      </w:ins>
      <w:ins w:id="4" w:author="Caroline Emberson (staff)" w:date="2023-09-25T12:55:00Z">
        <w:r>
          <w:t xml:space="preserve">using all valid responses and </w:t>
        </w:r>
      </w:ins>
      <w:ins w:id="5" w:author="Caroline Emberson (staff)" w:date="2023-09-25T12:56:00Z">
        <w:r>
          <w:t xml:space="preserve">b) </w:t>
        </w:r>
      </w:ins>
      <w:ins w:id="6" w:author="Caroline Emberson (staff)" w:date="2023-09-25T12:55:00Z">
        <w:r>
          <w:t xml:space="preserve"> focused o</w:t>
        </w:r>
      </w:ins>
      <w:ins w:id="7" w:author="Caroline Emberson (staff)" w:date="2023-09-25T12:56:00Z">
        <w:r>
          <w:t>n respondents from the Filipino/a community.</w:t>
        </w:r>
        <w:r w:rsidR="007D6A28">
          <w:t xml:space="preserve"> I have reflected these two sets of estimat</w:t>
        </w:r>
      </w:ins>
      <w:ins w:id="8" w:author="Caroline Emberson (staff)" w:date="2023-09-25T12:57:00Z">
        <w:r w:rsidR="007D6A28">
          <w:t xml:space="preserve">es in the calculations below. </w:t>
        </w:r>
      </w:ins>
    </w:p>
    <w:p w14:paraId="04F37673" w14:textId="77777777" w:rsidR="007D6A28" w:rsidRDefault="007D6A28" w:rsidP="007E5F43">
      <w:pPr>
        <w:pStyle w:val="ListParagraph"/>
        <w:rPr>
          <w:ins w:id="9" w:author="Caroline Emberson (staff)" w:date="2023-09-25T12:55:00Z"/>
        </w:rPr>
      </w:pPr>
    </w:p>
    <w:p w14:paraId="20BE2279" w14:textId="36320342" w:rsidR="7D5C5593" w:rsidRDefault="00EA50DB">
      <w:pPr>
        <w:pStyle w:val="ListParagraph"/>
        <w:rPr>
          <w:ins w:id="10" w:author="Caroline Emberson (staff)" w:date="2023-09-25T11:42:00Z"/>
        </w:rPr>
        <w:pPrChange w:id="11" w:author="Caroline Emberson (staff)" w:date="2023-09-25T12:55:00Z">
          <w:pPr>
            <w:pStyle w:val="ListParagraph"/>
            <w:numPr>
              <w:numId w:val="1"/>
            </w:numPr>
            <w:ind w:hanging="360"/>
          </w:pPr>
        </w:pPrChange>
      </w:pPr>
      <w:ins w:id="12" w:author="Caroline Emberson (staff)" w:date="2023-09-25T11:42:00Z">
        <w:r>
          <w:t xml:space="preserve">A) </w:t>
        </w:r>
      </w:ins>
      <w:r w:rsidR="7D5C5593">
        <w:t>Number in sample f</w:t>
      </w:r>
      <w:r w:rsidR="06D23183">
        <w:t>rame – number of respondents in domestic work in the UK within the past 12 months.</w:t>
      </w:r>
      <w:r w:rsidR="002663CC">
        <w:t xml:space="preserve">   </w:t>
      </w:r>
      <w:ins w:id="13" w:author="Scott Moser (staff)" w:date="2023-08-21T15:50:00Z">
        <w:r w:rsidR="00DD5A97">
          <w:t>(</w:t>
        </w:r>
        <w:proofErr w:type="gramStart"/>
        <w:r w:rsidR="00DD5A97">
          <w:t>sum</w:t>
        </w:r>
        <w:proofErr w:type="gramEnd"/>
        <w:r w:rsidR="00DD5A97">
          <w:t xml:space="preserve"> of Q5==0)</w:t>
        </w:r>
      </w:ins>
    </w:p>
    <w:p w14:paraId="084BAE4F" w14:textId="42205006" w:rsidR="00EA50DB" w:rsidRDefault="000758A8">
      <w:pPr>
        <w:ind w:left="360"/>
        <w:pPrChange w:id="14" w:author="Caroline Emberson (staff)" w:date="2023-09-25T11:49:00Z">
          <w:pPr>
            <w:pStyle w:val="ListParagraph"/>
            <w:numPr>
              <w:numId w:val="1"/>
            </w:numPr>
            <w:ind w:hanging="360"/>
          </w:pPr>
        </w:pPrChange>
      </w:pPr>
      <w:ins w:id="15" w:author="Caroline Emberson (staff)" w:date="2023-09-25T11:43:00Z">
        <w:r>
          <w:t>B) Calculation</w:t>
        </w:r>
        <w:r w:rsidR="00335EA0">
          <w:t xml:space="preserve"> of the number of respondents in </w:t>
        </w:r>
        <w:r>
          <w:t xml:space="preserve">a sub-sample of only </w:t>
        </w:r>
        <w:proofErr w:type="spellStart"/>
        <w:r>
          <w:t>Filipo</w:t>
        </w:r>
        <w:proofErr w:type="spellEnd"/>
        <w:r>
          <w:t xml:space="preserve"> domestic workers</w:t>
        </w:r>
        <w:r w:rsidR="00335EA0">
          <w:t xml:space="preserve"> (sum of </w:t>
        </w:r>
      </w:ins>
      <w:ins w:id="16" w:author="Caroline Emberson (staff)" w:date="2023-09-25T11:44:00Z">
        <w:r w:rsidR="00693EAC">
          <w:t>(</w:t>
        </w:r>
        <w:r w:rsidR="00335EA0">
          <w:t xml:space="preserve">Q5==0 AND </w:t>
        </w:r>
      </w:ins>
      <w:ins w:id="17" w:author="Caroline Emberson (staff)" w:date="2023-09-25T11:48:00Z">
        <w:r w:rsidR="00B110C6">
          <w:t>Q8</w:t>
        </w:r>
        <w:r w:rsidR="009A5376">
          <w:t>==</w:t>
        </w:r>
      </w:ins>
      <w:ins w:id="18" w:author="Caroline Emberson (staff)" w:date="2023-09-25T11:49:00Z">
        <w:r w:rsidR="009A5376">
          <w:t xml:space="preserve">(Filipina, </w:t>
        </w:r>
      </w:ins>
      <w:ins w:id="19" w:author="Caroline Emberson (staff)" w:date="2023-09-25T11:48:00Z">
        <w:r w:rsidR="009A5376">
          <w:t>Filipino</w:t>
        </w:r>
      </w:ins>
      <w:ins w:id="20" w:author="Caroline Emberson (staff)" w:date="2023-09-25T11:49:00Z">
        <w:r w:rsidR="009A5376">
          <w:t xml:space="preserve">, File, </w:t>
        </w:r>
        <w:proofErr w:type="gramStart"/>
        <w:r w:rsidR="009A5376">
          <w:t>Pinay</w:t>
        </w:r>
        <w:proofErr w:type="gramEnd"/>
        <w:r w:rsidR="009A5376">
          <w:t xml:space="preserve"> and any other similar variants)</w:t>
        </w:r>
      </w:ins>
    </w:p>
    <w:p w14:paraId="523FB796" w14:textId="76DBB733" w:rsidR="06D23183" w:rsidRDefault="06D23183" w:rsidP="33B59447">
      <w:r>
        <w:t xml:space="preserve">Calculation: </w:t>
      </w:r>
    </w:p>
    <w:p w14:paraId="0FE032F9" w14:textId="546C5E1B" w:rsidR="06D23183" w:rsidRDefault="06D23183" w:rsidP="33B59447">
      <w:r w:rsidRPr="33B59447">
        <w:rPr>
          <w:b/>
          <w:bCs/>
        </w:rPr>
        <w:t>Total number of respondents</w:t>
      </w:r>
      <w:r>
        <w:t>, excluding incomplete responses and any respondents not in DW in the past 12 months</w:t>
      </w:r>
      <w:r w:rsidR="11C0E855">
        <w:t>.</w:t>
      </w:r>
    </w:p>
    <w:p w14:paraId="20EE7D8B" w14:textId="17652928" w:rsidR="721541D4" w:rsidRDefault="721541D4" w:rsidP="33B59447">
      <w:pPr>
        <w:pStyle w:val="ListParagraph"/>
        <w:numPr>
          <w:ilvl w:val="0"/>
          <w:numId w:val="1"/>
        </w:numPr>
      </w:pPr>
      <w:r>
        <w:t>In total, h</w:t>
      </w:r>
      <w:r w:rsidR="1AF86E91">
        <w:t>ow many domestic workers are known by our survey respondents</w:t>
      </w:r>
      <w:r w:rsidR="6BAEAB70">
        <w:t>?</w:t>
      </w:r>
      <w:r w:rsidR="006238BF">
        <w:t xml:space="preserve">  </w:t>
      </w:r>
      <w:ins w:id="21" w:author="Scott Moser (staff)" w:date="2023-08-21T15:50:00Z">
        <w:r w:rsidR="00DD5A97">
          <w:t>(</w:t>
        </w:r>
        <w:proofErr w:type="gramStart"/>
        <w:r w:rsidR="00DD5A97">
          <w:t>sum</w:t>
        </w:r>
        <w:proofErr w:type="gramEnd"/>
        <w:r w:rsidR="00DD5A97">
          <w:t xml:space="preserve"> of Q13)</w:t>
        </w:r>
      </w:ins>
    </w:p>
    <w:p w14:paraId="2DA9998D" w14:textId="44489A48" w:rsidR="1AF86E91" w:rsidRDefault="1AF86E91" w:rsidP="33B59447">
      <w:r>
        <w:t>Calculation:</w:t>
      </w:r>
    </w:p>
    <w:p w14:paraId="2BDB724B" w14:textId="20107C80" w:rsidR="1AF86E91" w:rsidRDefault="00F83E4E" w:rsidP="33B59447">
      <w:ins w:id="22" w:author="Caroline Emberson (staff)" w:date="2023-09-25T11:50:00Z">
        <w:r>
          <w:rPr>
            <w:b/>
            <w:bCs/>
          </w:rPr>
          <w:t xml:space="preserve">a) </w:t>
        </w:r>
      </w:ins>
      <w:r w:rsidR="1AF86E91" w:rsidRPr="33B59447">
        <w:rPr>
          <w:b/>
          <w:bCs/>
        </w:rPr>
        <w:t>Sum</w:t>
      </w:r>
      <w:r w:rsidR="1AF86E91">
        <w:t xml:space="preserve"> of response to </w:t>
      </w:r>
      <w:r w:rsidR="357DBB47">
        <w:t>Q</w:t>
      </w:r>
      <w:del w:id="23" w:author="Caroline Emberson (staff)" w:date="2023-09-25T13:02:00Z">
        <w:r w:rsidR="00557D51" w:rsidDel="00182BB9">
          <w:delText>.</w:delText>
        </w:r>
      </w:del>
      <w:ins w:id="24" w:author="Caroline Emberson (staff)" w:date="2023-09-22T08:22:00Z">
        <w:r w:rsidR="00D646A0">
          <w:t>13</w:t>
        </w:r>
      </w:ins>
      <w:ins w:id="25" w:author="Caroline Emberson (staff)" w:date="2023-09-25T13:02:00Z">
        <w:r w:rsidR="00182BB9">
          <w:t>: 2 f</w:t>
        </w:r>
      </w:ins>
      <w:ins w:id="26" w:author="Caroline Emberson (staff)" w:date="2023-09-25T11:51:00Z">
        <w:r w:rsidR="00186F69">
          <w:t xml:space="preserve"> for all Q5==0</w:t>
        </w:r>
      </w:ins>
      <w:r w:rsidR="00557D51">
        <w:t xml:space="preserve"> 2f</w:t>
      </w:r>
      <w:r w:rsidR="357DBB47">
        <w:t xml:space="preserve"> :</w:t>
      </w:r>
      <w:r w:rsidR="1AF86E91">
        <w:t>‘How many domestic worker</w:t>
      </w:r>
      <w:r w:rsidR="378F8614">
        <w:t xml:space="preserve"> contacts </w:t>
      </w:r>
      <w:r w:rsidR="1AF86E91">
        <w:t xml:space="preserve">do you </w:t>
      </w:r>
      <w:r w:rsidR="5AFA7976">
        <w:t>have on your mobile phone</w:t>
      </w:r>
      <w:r w:rsidR="1AF86E91">
        <w:t xml:space="preserve">?’ from all </w:t>
      </w:r>
      <w:r w:rsidR="5CE7D9B8">
        <w:t>legitimate</w:t>
      </w:r>
      <w:r w:rsidR="5167B46D">
        <w:t xml:space="preserve"> respondent</w:t>
      </w:r>
      <w:r w:rsidR="1AF86E91">
        <w:t xml:space="preserve">s. </w:t>
      </w:r>
    </w:p>
    <w:p w14:paraId="50D322BA" w14:textId="4FFA5239" w:rsidR="1AF86E91" w:rsidRDefault="1AF86E91" w:rsidP="33B59447">
      <w:pPr>
        <w:rPr>
          <w:ins w:id="27" w:author="Caroline Emberson (staff)" w:date="2023-09-25T11:42:00Z"/>
        </w:rPr>
      </w:pPr>
      <w:r>
        <w:t>Use: This gives the alter sample size and can be used along with</w:t>
      </w:r>
      <w:r w:rsidR="2EE37653">
        <w:t xml:space="preserve"> the government estimate of overseas domestic worker visa numbers </w:t>
      </w:r>
      <w:r w:rsidR="1C559445">
        <w:t xml:space="preserve">at </w:t>
      </w:r>
      <w:commentRangeStart w:id="28"/>
      <w:commentRangeStart w:id="29"/>
      <w:r w:rsidR="1C559445">
        <w:t xml:space="preserve">18,553 in 2022 </w:t>
      </w:r>
      <w:commentRangeEnd w:id="28"/>
      <w:r w:rsidR="00F02315">
        <w:rPr>
          <w:rStyle w:val="CommentReference"/>
        </w:rPr>
        <w:commentReference w:id="28"/>
      </w:r>
      <w:commentRangeEnd w:id="29"/>
      <w:r w:rsidR="00596A22">
        <w:rPr>
          <w:rStyle w:val="CommentReference"/>
        </w:rPr>
        <w:commentReference w:id="29"/>
      </w:r>
      <w:r w:rsidR="1C559445">
        <w:t xml:space="preserve">to estimate </w:t>
      </w:r>
      <w:commentRangeStart w:id="30"/>
      <w:r w:rsidR="1C559445">
        <w:t xml:space="preserve">the </w:t>
      </w:r>
      <w:commentRangeStart w:id="31"/>
      <w:commentRangeStart w:id="32"/>
      <w:r w:rsidR="1C559445">
        <w:t xml:space="preserve">absolute </w:t>
      </w:r>
      <w:ins w:id="33" w:author="Caroline Emberson (staff)" w:date="2023-09-22T09:03:00Z">
        <w:r w:rsidR="00A97F5F">
          <w:t xml:space="preserve">size of the </w:t>
        </w:r>
      </w:ins>
      <w:ins w:id="34" w:author="Caroline Emberson (staff)" w:date="2023-09-25T11:58:00Z">
        <w:r w:rsidR="00B70DBB">
          <w:t xml:space="preserve">exploited </w:t>
        </w:r>
      </w:ins>
      <w:ins w:id="35" w:author="Caroline Emberson (staff)" w:date="2023-09-22T09:03:00Z">
        <w:r w:rsidR="00A97F5F">
          <w:t xml:space="preserve">population by multiplying the sample proportion estimated through the basic </w:t>
        </w:r>
      </w:ins>
      <w:ins w:id="36" w:author="Caroline Emberson (staff)" w:date="2023-09-22T08:23:00Z">
        <w:r w:rsidR="00980FA6">
          <w:t>network scale-up</w:t>
        </w:r>
      </w:ins>
      <w:ins w:id="37" w:author="Caroline Emberson (staff)" w:date="2023-09-22T09:04:00Z">
        <w:r w:rsidR="006E6E8C">
          <w:t xml:space="preserve"> method by the size of the</w:t>
        </w:r>
      </w:ins>
      <w:ins w:id="38" w:author="Caroline Emberson (staff)" w:date="2023-09-25T11:58:00Z">
        <w:r w:rsidR="00026AC8">
          <w:t xml:space="preserve"> known</w:t>
        </w:r>
      </w:ins>
      <w:del w:id="39" w:author="Caroline Emberson (staff)" w:date="2023-09-22T09:04:00Z">
        <w:r w:rsidR="1C559445" w:rsidDel="006E6E8C">
          <w:delText>value of the hidden</w:delText>
        </w:r>
      </w:del>
      <w:r w:rsidR="1C559445">
        <w:t xml:space="preserve"> population</w:t>
      </w:r>
      <w:commentRangeEnd w:id="30"/>
      <w:r w:rsidR="00902542">
        <w:rPr>
          <w:rStyle w:val="CommentReference"/>
        </w:rPr>
        <w:commentReference w:id="30"/>
      </w:r>
      <w:r w:rsidR="1C559445">
        <w:t>.</w:t>
      </w:r>
      <w:commentRangeEnd w:id="31"/>
      <w:r w:rsidR="008831CA">
        <w:rPr>
          <w:rStyle w:val="CommentReference"/>
        </w:rPr>
        <w:commentReference w:id="31"/>
      </w:r>
      <w:commentRangeEnd w:id="32"/>
      <w:r w:rsidR="00174326">
        <w:rPr>
          <w:rStyle w:val="CommentReference"/>
        </w:rPr>
        <w:commentReference w:id="32"/>
      </w:r>
      <w:ins w:id="40" w:author="Caroline Emberson (staff)" w:date="2023-09-25T12:02:00Z">
        <w:r w:rsidR="00F33836">
          <w:t xml:space="preserve"> I believe that we should half this figure to get an estimate for</w:t>
        </w:r>
        <w:r w:rsidR="00515B80">
          <w:t xml:space="preserve"> the number of valid visa holders at a</w:t>
        </w:r>
      </w:ins>
      <w:ins w:id="41" w:author="Caroline Emberson (staff)" w:date="2023-09-25T12:03:00Z">
        <w:r w:rsidR="00515B80">
          <w:t xml:space="preserve">ny one time. (Visas are issued for a </w:t>
        </w:r>
        <w:proofErr w:type="gramStart"/>
        <w:r w:rsidR="00515B80">
          <w:t>6 month</w:t>
        </w:r>
        <w:proofErr w:type="gramEnd"/>
        <w:r w:rsidR="00515B80">
          <w:t xml:space="preserve"> period only)</w:t>
        </w:r>
      </w:ins>
    </w:p>
    <w:p w14:paraId="64363CDE" w14:textId="21FC7739" w:rsidR="001A03D1" w:rsidRDefault="001A03D1" w:rsidP="33B59447">
      <w:pPr>
        <w:rPr>
          <w:ins w:id="42" w:author="Caroline Emberson (staff)" w:date="2023-09-25T11:52:00Z"/>
        </w:rPr>
      </w:pPr>
      <w:ins w:id="43" w:author="Caroline Emberson (staff)" w:date="2023-09-25T11:42:00Z">
        <w:r>
          <w:t>b)</w:t>
        </w:r>
      </w:ins>
      <w:ins w:id="44" w:author="Caroline Emberson (staff)" w:date="2023-09-25T11:50:00Z">
        <w:r w:rsidR="00F83E4E">
          <w:t xml:space="preserve"> S</w:t>
        </w:r>
      </w:ins>
      <w:ins w:id="45" w:author="Caroline Emberson (staff)" w:date="2023-09-25T11:51:00Z">
        <w:r w:rsidR="00186F69">
          <w:t>um of response</w:t>
        </w:r>
        <w:r w:rsidR="00D718A4">
          <w:t xml:space="preserve"> t</w:t>
        </w:r>
      </w:ins>
      <w:ins w:id="46" w:author="Caroline Emberson (staff)" w:date="2023-09-25T11:52:00Z">
        <w:r w:rsidR="00D718A4">
          <w:t>o</w:t>
        </w:r>
      </w:ins>
      <w:ins w:id="47" w:author="Caroline Emberson (staff)" w:date="2023-09-25T11:51:00Z">
        <w:r w:rsidR="00D718A4">
          <w:t xml:space="preserve"> Q13 f</w:t>
        </w:r>
      </w:ins>
      <w:ins w:id="48" w:author="Caroline Emberson (staff)" w:date="2023-09-25T11:52:00Z">
        <w:r w:rsidR="00D718A4">
          <w:t>or (Q5==0 AND Q8</w:t>
        </w:r>
        <w:r w:rsidR="00B04FCF">
          <w:t xml:space="preserve">==(Filipina, Filipino, File, </w:t>
        </w:r>
        <w:proofErr w:type="gramStart"/>
        <w:r w:rsidR="00B04FCF">
          <w:t>Pinay</w:t>
        </w:r>
        <w:proofErr w:type="gramEnd"/>
        <w:r w:rsidR="00B04FCF">
          <w:t xml:space="preserve"> and any other similar variants)) </w:t>
        </w:r>
      </w:ins>
    </w:p>
    <w:p w14:paraId="5F774FC6" w14:textId="266F9698" w:rsidR="00B04FCF" w:rsidRDefault="00B04FCF" w:rsidP="33B59447">
      <w:pPr>
        <w:rPr>
          <w:ins w:id="49" w:author="Caroline Emberson (staff)" w:date="2023-09-21T10:32:00Z"/>
        </w:rPr>
      </w:pPr>
      <w:ins w:id="50" w:author="Caroline Emberson (staff)" w:date="2023-09-25T11:52:00Z">
        <w:r>
          <w:t xml:space="preserve">This gives the </w:t>
        </w:r>
      </w:ins>
      <w:ins w:id="51" w:author="Caroline Emberson (staff)" w:date="2023-09-25T11:53:00Z">
        <w:r>
          <w:t xml:space="preserve">alter sample size for Filipino domestic workers, which can be </w:t>
        </w:r>
        <w:r w:rsidR="00711190">
          <w:t xml:space="preserve">used along with the government number of </w:t>
        </w:r>
      </w:ins>
      <w:ins w:id="52" w:author="Caroline Emberson (staff)" w:date="2023-09-25T11:54:00Z">
        <w:r w:rsidR="00711190">
          <w:t xml:space="preserve">Overseas Domestic </w:t>
        </w:r>
      </w:ins>
      <w:ins w:id="53" w:author="Caroline Emberson (staff)" w:date="2023-09-25T11:55:00Z">
        <w:r w:rsidR="00781D6B">
          <w:t>visas</w:t>
        </w:r>
      </w:ins>
      <w:ins w:id="54" w:author="Caroline Emberson (staff)" w:date="2023-09-25T11:56:00Z">
        <w:r w:rsidR="00781D6B">
          <w:t xml:space="preserve"> issued in 2022 </w:t>
        </w:r>
        <w:r w:rsidR="00C66527">
          <w:t>(10,186)</w:t>
        </w:r>
      </w:ins>
      <w:ins w:id="55" w:author="Caroline Emberson (staff)" w:date="2023-09-25T11:55:00Z">
        <w:r w:rsidR="00781D6B">
          <w:t xml:space="preserve"> </w:t>
        </w:r>
      </w:ins>
      <w:ins w:id="56" w:author="Caroline Emberson (staff)" w:date="2023-09-25T11:57:00Z">
        <w:r w:rsidR="00C20E46">
          <w:t xml:space="preserve">to estimate </w:t>
        </w:r>
      </w:ins>
      <w:ins w:id="57" w:author="Caroline Emberson (staff)" w:date="2023-09-25T12:03:00Z">
        <w:r w:rsidR="0000293E">
          <w:t xml:space="preserve">the </w:t>
        </w:r>
      </w:ins>
      <w:ins w:id="58" w:author="Caroline Emberson (staff)" w:date="2023-09-25T12:04:00Z">
        <w:r w:rsidR="0000293E">
          <w:t>number exploited within the overall population</w:t>
        </w:r>
        <w:r w:rsidR="008B4551">
          <w:t xml:space="preserve">. </w:t>
        </w:r>
        <w:proofErr w:type="gramStart"/>
        <w:r w:rsidR="008B4551">
          <w:t>Again</w:t>
        </w:r>
        <w:proofErr w:type="gramEnd"/>
        <w:r w:rsidR="008B4551">
          <w:t xml:space="preserve"> this figure should be halved to represent an esti</w:t>
        </w:r>
      </w:ins>
      <w:ins w:id="59" w:author="Caroline Emberson (staff)" w:date="2023-09-25T12:05:00Z">
        <w:r w:rsidR="008B4551">
          <w:t>mate of the valid visas in a six-month period.</w:t>
        </w:r>
      </w:ins>
    </w:p>
    <w:p w14:paraId="3E9DE6CD" w14:textId="34DD374A" w:rsidR="00F54A49" w:rsidDel="008B5EBF" w:rsidRDefault="00F54A49" w:rsidP="33B59447">
      <w:pPr>
        <w:rPr>
          <w:del w:id="60" w:author="Caroline Emberson (staff)" w:date="2023-09-21T10:39:00Z"/>
        </w:rPr>
      </w:pPr>
    </w:p>
    <w:p w14:paraId="7C0BD451" w14:textId="036E7DA7" w:rsidR="090434FE" w:rsidRDefault="090434FE" w:rsidP="33B59447">
      <w:pPr>
        <w:pStyle w:val="ListParagraph"/>
        <w:numPr>
          <w:ilvl w:val="0"/>
          <w:numId w:val="1"/>
        </w:numPr>
      </w:pPr>
      <w:r>
        <w:t xml:space="preserve">Total number of the frame sample reporting awareness of </w:t>
      </w:r>
      <w:r w:rsidR="45011DAC">
        <w:t>domestic workers experiencing all types of exploitation</w:t>
      </w:r>
      <w:ins w:id="61" w:author="Scott Moser (staff)" w:date="2023-08-21T15:50:00Z">
        <w:r w:rsidR="002E30F5">
          <w:t xml:space="preserve"> </w:t>
        </w:r>
      </w:ins>
      <w:ins w:id="62" w:author="Scott Moser (staff)" w:date="2023-08-21T15:51:00Z">
        <w:r w:rsidR="002E30F5">
          <w:t>(sum of Q35 or Q88, Q89, etc.)</w:t>
        </w:r>
      </w:ins>
    </w:p>
    <w:p w14:paraId="65711842" w14:textId="42911D14" w:rsidR="45011DAC" w:rsidRDefault="45011DAC" w:rsidP="33B59447">
      <w:pPr>
        <w:rPr>
          <w:ins w:id="63" w:author="Caroline Emberson (staff)" w:date="2023-09-25T12:58:00Z"/>
          <w:strike/>
        </w:rPr>
      </w:pPr>
      <w:r w:rsidRPr="00C91F4A">
        <w:rPr>
          <w:strike/>
          <w:rPrChange w:id="64" w:author="Caroline Emberson (staff)" w:date="2023-09-21T10:48:00Z">
            <w:rPr/>
          </w:rPrChange>
        </w:rPr>
        <w:t xml:space="preserve">Calculation: </w:t>
      </w:r>
      <w:r w:rsidR="0F6338A1" w:rsidRPr="00C91F4A">
        <w:rPr>
          <w:b/>
          <w:bCs/>
          <w:strike/>
          <w:rPrChange w:id="65" w:author="Caroline Emberson (staff)" w:date="2023-09-21T10:48:00Z">
            <w:rPr>
              <w:b/>
              <w:bCs/>
            </w:rPr>
          </w:rPrChange>
        </w:rPr>
        <w:t>sum</w:t>
      </w:r>
      <w:r w:rsidR="0F6338A1" w:rsidRPr="00C91F4A">
        <w:rPr>
          <w:strike/>
          <w:rPrChange w:id="66" w:author="Caroline Emberson (staff)" w:date="2023-09-21T10:48:00Z">
            <w:rPr/>
          </w:rPrChange>
        </w:rPr>
        <w:t xml:space="preserve"> of e</w:t>
      </w:r>
      <w:r w:rsidR="62F87576" w:rsidRPr="00C91F4A">
        <w:rPr>
          <w:strike/>
          <w:rPrChange w:id="67" w:author="Caroline Emberson (staff)" w:date="2023-09-21T10:48:00Z">
            <w:rPr/>
          </w:rPrChange>
        </w:rPr>
        <w:t>very</w:t>
      </w:r>
      <w:r w:rsidR="0F6338A1" w:rsidRPr="00C91F4A">
        <w:rPr>
          <w:strike/>
          <w:rPrChange w:id="68" w:author="Caroline Emberson (staff)" w:date="2023-09-21T10:48:00Z">
            <w:rPr/>
          </w:rPrChange>
        </w:rPr>
        <w:t xml:space="preserve"> </w:t>
      </w:r>
      <w:proofErr w:type="gramStart"/>
      <w:r w:rsidR="0F6338A1" w:rsidRPr="00C91F4A">
        <w:rPr>
          <w:strike/>
          <w:rPrChange w:id="69" w:author="Caroline Emberson (staff)" w:date="2023-09-21T10:48:00Z">
            <w:rPr/>
          </w:rPrChange>
        </w:rPr>
        <w:t>respondents’</w:t>
      </w:r>
      <w:proofErr w:type="gramEnd"/>
      <w:r w:rsidR="0F6338A1" w:rsidRPr="00C91F4A">
        <w:rPr>
          <w:strike/>
          <w:rPrChange w:id="70" w:author="Caroline Emberson (staff)" w:date="2023-09-21T10:48:00Z">
            <w:rPr/>
          </w:rPrChange>
        </w:rPr>
        <w:t xml:space="preserve"> answer to Q</w:t>
      </w:r>
      <w:r w:rsidR="12451A77" w:rsidRPr="00C91F4A">
        <w:rPr>
          <w:strike/>
          <w:rPrChange w:id="71" w:author="Caroline Emberson (staff)" w:date="2023-09-21T10:48:00Z">
            <w:rPr/>
          </w:rPrChange>
        </w:rPr>
        <w:t xml:space="preserve"> </w:t>
      </w:r>
      <w:ins w:id="72" w:author="Caroline Emberson (staff)" w:date="2023-09-21T10:41:00Z">
        <w:r w:rsidR="00BE1AC8" w:rsidRPr="00C91F4A">
          <w:rPr>
            <w:strike/>
            <w:rPrChange w:id="73" w:author="Caroline Emberson (staff)" w:date="2023-09-21T10:48:00Z">
              <w:rPr/>
            </w:rPrChange>
          </w:rPr>
          <w:t xml:space="preserve">14 </w:t>
        </w:r>
      </w:ins>
      <w:r w:rsidR="00557D51" w:rsidRPr="00C91F4A">
        <w:rPr>
          <w:strike/>
          <w:rPrChange w:id="74" w:author="Caroline Emberson (staff)" w:date="2023-09-21T10:48:00Z">
            <w:rPr/>
          </w:rPrChange>
        </w:rPr>
        <w:t>2.</w:t>
      </w:r>
      <w:r w:rsidR="00184BF7" w:rsidRPr="00C91F4A">
        <w:rPr>
          <w:strike/>
          <w:rPrChange w:id="75" w:author="Caroline Emberson (staff)" w:date="2023-09-21T10:48:00Z">
            <w:rPr/>
          </w:rPrChange>
        </w:rPr>
        <w:t>g</w:t>
      </w:r>
      <w:r w:rsidR="51E61998" w:rsidRPr="00C91F4A">
        <w:rPr>
          <w:strike/>
          <w:rPrChange w:id="76" w:author="Caroline Emberson (staff)" w:date="2023-09-21T10:48:00Z">
            <w:rPr/>
          </w:rPrChange>
        </w:rPr>
        <w:t xml:space="preserve"> : how many domestic workers do you know </w:t>
      </w:r>
      <w:del w:id="77" w:author="Caroline Emberson (staff)" w:date="2023-09-21T10:43:00Z">
        <w:r w:rsidR="51E61998" w:rsidRPr="00C91F4A" w:rsidDel="008D1905">
          <w:rPr>
            <w:strike/>
            <w:rPrChange w:id="78" w:author="Caroline Emberson (staff)" w:date="2023-09-21T10:48:00Z">
              <w:rPr/>
            </w:rPrChange>
          </w:rPr>
          <w:delText xml:space="preserve">that </w:delText>
        </w:r>
        <w:r w:rsidR="71978D0F" w:rsidRPr="00C91F4A" w:rsidDel="008D1905">
          <w:rPr>
            <w:strike/>
            <w:rPrChange w:id="79" w:author="Caroline Emberson (staff)" w:date="2023-09-21T10:48:00Z">
              <w:rPr/>
            </w:rPrChange>
          </w:rPr>
          <w:delText>have</w:delText>
        </w:r>
        <w:r w:rsidR="51E61998" w:rsidRPr="00C91F4A" w:rsidDel="008D1905">
          <w:rPr>
            <w:strike/>
            <w:rPrChange w:id="80" w:author="Caroline Emberson (staff)" w:date="2023-09-21T10:48:00Z">
              <w:rPr/>
            </w:rPrChange>
          </w:rPr>
          <w:delText xml:space="preserve"> experienc</w:delText>
        </w:r>
        <w:r w:rsidR="0DDA816B" w:rsidRPr="00C91F4A" w:rsidDel="008D1905">
          <w:rPr>
            <w:strike/>
            <w:rPrChange w:id="81" w:author="Caroline Emberson (staff)" w:date="2023-09-21T10:48:00Z">
              <w:rPr/>
            </w:rPrChange>
          </w:rPr>
          <w:delText>ed</w:delText>
        </w:r>
        <w:r w:rsidR="51E61998" w:rsidRPr="00C91F4A" w:rsidDel="008D1905">
          <w:rPr>
            <w:strike/>
            <w:rPrChange w:id="82" w:author="Caroline Emberson (staff)" w:date="2023-09-21T10:48:00Z">
              <w:rPr/>
            </w:rPrChange>
          </w:rPr>
          <w:delText xml:space="preserve"> exploitation</w:delText>
        </w:r>
      </w:del>
      <w:ins w:id="83" w:author="Caroline Emberson (staff)" w:date="2023-09-21T10:43:00Z">
        <w:r w:rsidR="008D1905" w:rsidRPr="00C91F4A">
          <w:rPr>
            <w:strike/>
            <w:rPrChange w:id="84" w:author="Caroline Emberson (staff)" w:date="2023-09-21T10:48:00Z">
              <w:rPr/>
            </w:rPrChange>
          </w:rPr>
          <w:t xml:space="preserve">who are dissatisfied with their working </w:t>
        </w:r>
        <w:commentRangeStart w:id="85"/>
        <w:r w:rsidR="008D1905" w:rsidRPr="00C91F4A">
          <w:rPr>
            <w:strike/>
            <w:rPrChange w:id="86" w:author="Caroline Emberson (staff)" w:date="2023-09-21T10:48:00Z">
              <w:rPr/>
            </w:rPrChange>
          </w:rPr>
          <w:t>conditions</w:t>
        </w:r>
      </w:ins>
      <w:commentRangeEnd w:id="85"/>
      <w:ins w:id="87" w:author="Caroline Emberson (staff)" w:date="2023-09-21T10:56:00Z">
        <w:r w:rsidR="00562D34">
          <w:rPr>
            <w:rStyle w:val="CommentReference"/>
          </w:rPr>
          <w:commentReference w:id="85"/>
        </w:r>
      </w:ins>
      <w:r w:rsidR="5CE39B8B" w:rsidRPr="00C91F4A">
        <w:rPr>
          <w:strike/>
          <w:rPrChange w:id="88" w:author="Caroline Emberson (staff)" w:date="2023-09-21T10:48:00Z">
            <w:rPr/>
          </w:rPrChange>
        </w:rPr>
        <w:t>?</w:t>
      </w:r>
    </w:p>
    <w:p w14:paraId="752E1564" w14:textId="02241901" w:rsidR="00E34FDF" w:rsidRPr="00E34FDF" w:rsidRDefault="00E34FDF" w:rsidP="33B59447">
      <w:pPr>
        <w:rPr>
          <w:ins w:id="89" w:author="Caroline Emberson (staff)" w:date="2023-09-21T10:49:00Z"/>
          <w:rPrChange w:id="90" w:author="Caroline Emberson (staff)" w:date="2023-09-25T12:59:00Z">
            <w:rPr>
              <w:ins w:id="91" w:author="Caroline Emberson (staff)" w:date="2023-09-21T10:49:00Z"/>
              <w:strike/>
            </w:rPr>
          </w:rPrChange>
        </w:rPr>
      </w:pPr>
      <w:ins w:id="92" w:author="Caroline Emberson (staff)" w:date="2023-09-25T12:58:00Z">
        <w:r w:rsidRPr="00E34FDF">
          <w:rPr>
            <w:rPrChange w:id="93" w:author="Caroline Emberson (staff)" w:date="2023-09-25T12:59:00Z">
              <w:rPr>
                <w:strike/>
              </w:rPr>
            </w:rPrChange>
          </w:rPr>
          <w:t>For each respondent group (a and b), calculate the following</w:t>
        </w:r>
      </w:ins>
    </w:p>
    <w:p w14:paraId="2B9ED376" w14:textId="1294B435" w:rsidR="00C91F4A" w:rsidRDefault="005F1A5B" w:rsidP="33B59447">
      <w:pPr>
        <w:rPr>
          <w:ins w:id="94" w:author="Caroline Emberson (staff)" w:date="2023-09-21T10:49:00Z"/>
        </w:rPr>
      </w:pPr>
      <w:ins w:id="95" w:author="Caroline Emberson (staff)" w:date="2023-09-21T10:49:00Z">
        <w:r w:rsidRPr="005F1A5B">
          <w:rPr>
            <w:rPrChange w:id="96" w:author="Caroline Emberson (staff)" w:date="2023-09-21T10:49:00Z">
              <w:rPr>
                <w:strike/>
              </w:rPr>
            </w:rPrChange>
          </w:rPr>
          <w:t>To</w:t>
        </w:r>
        <w:r>
          <w:t>tal number</w:t>
        </w:r>
      </w:ins>
      <w:ins w:id="97" w:author="Caroline Emberson (staff)" w:date="2023-09-25T12:59:00Z">
        <w:r w:rsidR="00E34FDF">
          <w:t xml:space="preserve">s in </w:t>
        </w:r>
      </w:ins>
      <w:ins w:id="98" w:author="Caroline Emberson (staff)" w:date="2023-09-21T10:49:00Z">
        <w:r>
          <w:t>the frame sample reporting awareness of domestic workers experiencing the following types of exploitation:</w:t>
        </w:r>
      </w:ins>
    </w:p>
    <w:p w14:paraId="37F4F237" w14:textId="60071200" w:rsidR="005F1A5B" w:rsidRDefault="005F1A5B" w:rsidP="33B59447">
      <w:pPr>
        <w:rPr>
          <w:ins w:id="99" w:author="Caroline Emberson (staff)" w:date="2023-09-21T10:50:00Z"/>
        </w:rPr>
      </w:pPr>
      <w:ins w:id="100" w:author="Caroline Emberson (staff)" w:date="2023-09-21T10:49:00Z">
        <w:r>
          <w:lastRenderedPageBreak/>
          <w:t>Abuse of vulnerability</w:t>
        </w:r>
      </w:ins>
      <w:ins w:id="101" w:author="Caroline Emberson (staff)" w:date="2023-09-21T10:50:00Z">
        <w:r>
          <w:t xml:space="preserve"> (</w:t>
        </w:r>
      </w:ins>
      <w:ins w:id="102" w:author="Caroline Emberson (staff)" w:date="2023-09-21T10:51:00Z">
        <w:r w:rsidR="00F22755">
          <w:t xml:space="preserve">number of </w:t>
        </w:r>
        <w:r w:rsidR="00067DB2">
          <w:t>uni</w:t>
        </w:r>
      </w:ins>
      <w:ins w:id="103" w:author="Caroline Emberson (staff)" w:date="2023-09-21T10:52:00Z">
        <w:r w:rsidR="00C110B2">
          <w:t xml:space="preserve">que </w:t>
        </w:r>
      </w:ins>
      <w:ins w:id="104" w:author="Caroline Emberson (staff)" w:date="2023-09-21T10:51:00Z">
        <w:r w:rsidR="00F22755">
          <w:t xml:space="preserve">respondents </w:t>
        </w:r>
      </w:ins>
      <w:ins w:id="105" w:author="Caroline Emberson (staff)" w:date="2023-09-21T10:52:00Z">
        <w:r w:rsidR="00D8678A">
          <w:t xml:space="preserve">for </w:t>
        </w:r>
      </w:ins>
      <w:ins w:id="106" w:author="Caroline Emberson (staff)" w:date="2023-09-21T10:51:00Z">
        <w:r w:rsidR="00067DB2">
          <w:t>whom</w:t>
        </w:r>
      </w:ins>
      <w:ins w:id="107" w:author="Caroline Emberson (staff)" w:date="2023-09-21T10:50:00Z">
        <w:r>
          <w:t xml:space="preserve"> </w:t>
        </w:r>
        <w:r w:rsidR="00DA3140">
          <w:t>Q29</w:t>
        </w:r>
      </w:ins>
      <w:ins w:id="108" w:author="Caroline Emberson (staff)" w:date="2023-09-21T11:46:00Z">
        <w:r w:rsidR="00E4608F">
          <w:t>: 5a1</w:t>
        </w:r>
      </w:ins>
      <w:ins w:id="109" w:author="Caroline Emberson (staff)" w:date="2023-09-21T10:50:00Z">
        <w:r w:rsidR="00DA3140">
          <w:t xml:space="preserve">== (0, 1,2) </w:t>
        </w:r>
      </w:ins>
      <w:ins w:id="110" w:author="Caroline Emberson (staff)" w:date="2023-09-21T10:55:00Z">
        <w:r w:rsidR="005F276C">
          <w:t>or</w:t>
        </w:r>
      </w:ins>
      <w:ins w:id="111" w:author="Caroline Emberson (staff)" w:date="2023-09-21T10:50:00Z">
        <w:r w:rsidR="00DA3140">
          <w:t xml:space="preserve"> Q</w:t>
        </w:r>
        <w:r w:rsidR="00F22755">
          <w:t>51</w:t>
        </w:r>
      </w:ins>
      <w:ins w:id="112" w:author="Caroline Emberson (staff)" w:date="2023-09-21T11:47:00Z">
        <w:r w:rsidR="00E4608F">
          <w:t>:5d2-a</w:t>
        </w:r>
      </w:ins>
      <w:ins w:id="113" w:author="Caroline Emberson (staff)" w:date="2023-09-21T10:50:00Z">
        <w:r w:rsidR="00F22755">
          <w:t>==0)</w:t>
        </w:r>
      </w:ins>
      <w:ins w:id="114" w:author="Caroline Emberson (staff)" w:date="2023-09-21T10:52:00Z">
        <w:r w:rsidR="00D8678A">
          <w:t xml:space="preserve"> </w:t>
        </w:r>
      </w:ins>
      <w:ins w:id="115" w:author="Caroline Emberson (staff)" w:date="2023-09-21T10:54:00Z">
        <w:r w:rsidR="00524529">
          <w:t>i.e.</w:t>
        </w:r>
      </w:ins>
      <w:ins w:id="116" w:author="Caroline Emberson (staff)" w:date="2023-09-21T10:52:00Z">
        <w:r w:rsidR="00D8678A">
          <w:t xml:space="preserve"> </w:t>
        </w:r>
      </w:ins>
      <w:ins w:id="117" w:author="Caroline Emberson (staff)" w:date="2023-09-21T10:55:00Z">
        <w:r w:rsidR="005F276C">
          <w:t>((</w:t>
        </w:r>
      </w:ins>
      <w:ins w:id="118" w:author="Caroline Emberson (staff)" w:date="2023-09-21T10:52:00Z">
        <w:r w:rsidR="00D8678A">
          <w:t>Number</w:t>
        </w:r>
      </w:ins>
      <w:ins w:id="119" w:author="Caroline Emberson (staff)" w:date="2023-09-21T10:53:00Z">
        <w:r w:rsidR="00D8678A">
          <w:t xml:space="preserve"> Q29 union Num</w:t>
        </w:r>
        <w:r w:rsidR="006D5BBA">
          <w:t>ber Q51</w:t>
        </w:r>
      </w:ins>
      <w:ins w:id="120" w:author="Caroline Emberson (staff)" w:date="2023-09-21T10:55:00Z">
        <w:r w:rsidR="005F276C">
          <w:t>)</w:t>
        </w:r>
      </w:ins>
      <w:ins w:id="121" w:author="Caroline Emberson (staff)" w:date="2023-09-21T10:53:00Z">
        <w:r w:rsidR="006D5BBA">
          <w:t xml:space="preserve"> </w:t>
        </w:r>
      </w:ins>
      <w:ins w:id="122" w:author="Caroline Emberson (staff)" w:date="2023-09-21T10:55:00Z">
        <w:r w:rsidR="005F276C">
          <w:t>–(</w:t>
        </w:r>
      </w:ins>
      <w:ins w:id="123" w:author="Caroline Emberson (staff)" w:date="2023-09-21T10:53:00Z">
        <w:r w:rsidR="006D5BBA">
          <w:t>Number Q29 intersect Number</w:t>
        </w:r>
        <w:r w:rsidR="00524529">
          <w:t xml:space="preserve"> </w:t>
        </w:r>
      </w:ins>
      <w:commentRangeStart w:id="124"/>
      <w:commentRangeStart w:id="125"/>
      <w:ins w:id="126" w:author="Caroline Emberson (staff)" w:date="2023-09-21T10:54:00Z">
        <w:r w:rsidR="00524529">
          <w:t>Q51</w:t>
        </w:r>
      </w:ins>
      <w:commentRangeEnd w:id="124"/>
      <w:ins w:id="127" w:author="Caroline Emberson (staff)" w:date="2023-09-21T10:57:00Z">
        <w:r w:rsidR="00326D7C">
          <w:rPr>
            <w:rStyle w:val="CommentReference"/>
          </w:rPr>
          <w:commentReference w:id="124"/>
        </w:r>
      </w:ins>
      <w:commentRangeEnd w:id="125"/>
      <w:r w:rsidR="00902542">
        <w:rPr>
          <w:rStyle w:val="CommentReference"/>
        </w:rPr>
        <w:commentReference w:id="125"/>
      </w:r>
      <w:ins w:id="128" w:author="Caroline Emberson (staff)" w:date="2023-09-21T10:55:00Z">
        <w:r w:rsidR="005F276C">
          <w:t>))</w:t>
        </w:r>
      </w:ins>
    </w:p>
    <w:p w14:paraId="0C1FEDE1" w14:textId="24DBA3B6" w:rsidR="00F22755" w:rsidRDefault="00F22755" w:rsidP="33B59447">
      <w:pPr>
        <w:rPr>
          <w:ins w:id="129" w:author="Caroline Emberson (staff)" w:date="2023-09-21T10:55:00Z"/>
        </w:rPr>
      </w:pPr>
      <w:ins w:id="130" w:author="Caroline Emberson (staff)" w:date="2023-09-21T10:51:00Z">
        <w:r>
          <w:t>Deception (</w:t>
        </w:r>
      </w:ins>
      <w:ins w:id="131" w:author="Caroline Emberson (staff)" w:date="2023-09-21T10:59:00Z">
        <w:r w:rsidR="00DD75E9">
          <w:t>number of respondents for whom</w:t>
        </w:r>
      </w:ins>
      <w:ins w:id="132" w:author="Caroline Emberson (staff)" w:date="2023-09-21T10:51:00Z">
        <w:r>
          <w:t xml:space="preserve"> </w:t>
        </w:r>
      </w:ins>
      <w:ins w:id="133" w:author="Caroline Emberson (staff)" w:date="2023-09-21T10:54:00Z">
        <w:r w:rsidR="00BC525F">
          <w:t>Q45</w:t>
        </w:r>
      </w:ins>
      <w:ins w:id="134" w:author="Caroline Emberson (staff)" w:date="2023-09-21T11:47:00Z">
        <w:r w:rsidR="009F2E54">
          <w:t>:5c2</w:t>
        </w:r>
      </w:ins>
      <w:ins w:id="135" w:author="Caroline Emberson (staff)" w:date="2023-09-21T10:54:00Z">
        <w:r w:rsidR="00BC525F">
          <w:t>==0)</w:t>
        </w:r>
      </w:ins>
    </w:p>
    <w:p w14:paraId="770A2142" w14:textId="3C9E429E" w:rsidR="002F024A" w:rsidRDefault="002F024A" w:rsidP="33B59447">
      <w:pPr>
        <w:rPr>
          <w:ins w:id="136" w:author="Caroline Emberson (staff)" w:date="2023-09-21T10:59:00Z"/>
        </w:rPr>
      </w:pPr>
      <w:ins w:id="137" w:author="Caroline Emberson (staff)" w:date="2023-09-21T10:55:00Z">
        <w:r>
          <w:t>Restriction of movement</w:t>
        </w:r>
      </w:ins>
      <w:ins w:id="138" w:author="Caroline Emberson (staff)" w:date="2023-09-21T10:56:00Z">
        <w:r>
          <w:t xml:space="preserve"> (number of unique respondents</w:t>
        </w:r>
      </w:ins>
      <w:ins w:id="139" w:author="Caroline Emberson (staff)" w:date="2023-09-21T10:57:00Z">
        <w:r w:rsidR="006B3058">
          <w:t xml:space="preserve"> for whom </w:t>
        </w:r>
      </w:ins>
      <w:ins w:id="140" w:author="Caroline Emberson (staff)" w:date="2023-09-21T10:58:00Z">
        <w:r w:rsidR="006B3058">
          <w:t>Q32</w:t>
        </w:r>
      </w:ins>
      <w:ins w:id="141" w:author="Caroline Emberson (staff)" w:date="2023-09-21T11:47:00Z">
        <w:r w:rsidR="009F2E54">
          <w:t>:5a4</w:t>
        </w:r>
      </w:ins>
      <w:ins w:id="142" w:author="Caroline Emberson (staff)" w:date="2023-09-21T10:58:00Z">
        <w:r w:rsidR="006B3058">
          <w:t xml:space="preserve">==(0,1,2) </w:t>
        </w:r>
        <w:r w:rsidR="00E73C52">
          <w:t>or Q 46</w:t>
        </w:r>
      </w:ins>
      <w:ins w:id="143" w:author="Caroline Emberson (staff)" w:date="2023-09-21T11:47:00Z">
        <w:r w:rsidR="009F2E54">
          <w:t>:5c3</w:t>
        </w:r>
      </w:ins>
      <w:ins w:id="144" w:author="Caroline Emberson (staff)" w:date="2023-09-21T10:58:00Z">
        <w:r w:rsidR="00DD75E9">
          <w:t>==(</w:t>
        </w:r>
      </w:ins>
      <w:ins w:id="145" w:author="Caroline Emberson (staff)" w:date="2023-09-21T10:59:00Z">
        <w:r w:rsidR="00DD75E9">
          <w:t>2,3)</w:t>
        </w:r>
      </w:ins>
      <w:ins w:id="146" w:author="Caroline Emberson (staff)" w:date="2023-09-21T11:05:00Z">
        <w:r w:rsidR="00B1606D">
          <w:t>)</w:t>
        </w:r>
      </w:ins>
    </w:p>
    <w:p w14:paraId="53961CDB" w14:textId="5A7355A9" w:rsidR="00DD75E9" w:rsidRDefault="00DD75E9" w:rsidP="33B59447">
      <w:pPr>
        <w:rPr>
          <w:ins w:id="147" w:author="Caroline Emberson (staff)" w:date="2023-09-21T11:00:00Z"/>
        </w:rPr>
      </w:pPr>
      <w:ins w:id="148" w:author="Caroline Emberson (staff)" w:date="2023-09-21T10:59:00Z">
        <w:r>
          <w:t xml:space="preserve">Isolation (number of respondents </w:t>
        </w:r>
        <w:r w:rsidR="001E44C9">
          <w:t>for whom Q65</w:t>
        </w:r>
      </w:ins>
      <w:ins w:id="149" w:author="Caroline Emberson (staff)" w:date="2023-09-21T11:00:00Z">
        <w:r w:rsidR="001E44C9">
          <w:t>==(1)</w:t>
        </w:r>
      </w:ins>
    </w:p>
    <w:p w14:paraId="419B5F30" w14:textId="23AC5309" w:rsidR="000225F6" w:rsidRDefault="000225F6" w:rsidP="33B59447">
      <w:pPr>
        <w:rPr>
          <w:ins w:id="150" w:author="Caroline Emberson (staff)" w:date="2023-09-21T11:01:00Z"/>
        </w:rPr>
      </w:pPr>
      <w:ins w:id="151" w:author="Caroline Emberson (staff)" w:date="2023-09-21T11:00:00Z">
        <w:r>
          <w:t>Physical and sexual abuse (number of unique respondents for whom</w:t>
        </w:r>
        <w:r w:rsidR="00E34F2C">
          <w:t xml:space="preserve"> Q44</w:t>
        </w:r>
      </w:ins>
      <w:ins w:id="152" w:author="Caroline Emberson (staff)" w:date="2023-09-21T11:01:00Z">
        <w:r w:rsidR="00E34F2C">
          <w:t>: 5c1</w:t>
        </w:r>
      </w:ins>
      <w:ins w:id="153" w:author="Caroline Emberson (staff)" w:date="2023-09-21T11:00:00Z">
        <w:r w:rsidR="00E34F2C">
          <w:t>==</w:t>
        </w:r>
      </w:ins>
      <w:ins w:id="154" w:author="Caroline Emberson (staff)" w:date="2023-09-21T11:01:00Z">
        <w:r w:rsidR="00E34F2C">
          <w:t>(0) or Q44</w:t>
        </w:r>
        <w:r w:rsidR="000C17AA">
          <w:t xml:space="preserve"> 5c1-b=0)</w:t>
        </w:r>
      </w:ins>
    </w:p>
    <w:p w14:paraId="10C419E8" w14:textId="65CDFE52" w:rsidR="000C17AA" w:rsidRDefault="000C17AA" w:rsidP="33B59447">
      <w:pPr>
        <w:rPr>
          <w:ins w:id="155" w:author="Caroline Emberson (staff)" w:date="2023-09-21T11:02:00Z"/>
        </w:rPr>
      </w:pPr>
      <w:ins w:id="156" w:author="Caroline Emberson (staff)" w:date="2023-09-21T11:01:00Z">
        <w:r>
          <w:t>Intimidation (</w:t>
        </w:r>
      </w:ins>
      <w:ins w:id="157" w:author="Caroline Emberson (staff)" w:date="2023-09-21T11:02:00Z">
        <w:r>
          <w:t xml:space="preserve">number of </w:t>
        </w:r>
        <w:r w:rsidR="00897564">
          <w:t>respondents for whom Q47==(0,1,2)</w:t>
        </w:r>
      </w:ins>
      <w:ins w:id="158" w:author="Caroline Emberson (staff)" w:date="2023-09-21T11:04:00Z">
        <w:r w:rsidR="00B1606D">
          <w:t>)</w:t>
        </w:r>
      </w:ins>
    </w:p>
    <w:p w14:paraId="0B7F8DBC" w14:textId="0A81E9A6" w:rsidR="00897564" w:rsidRDefault="00897564" w:rsidP="33B59447">
      <w:pPr>
        <w:rPr>
          <w:ins w:id="159" w:author="Caroline Emberson (staff)" w:date="2023-09-21T11:03:00Z"/>
        </w:rPr>
      </w:pPr>
      <w:ins w:id="160" w:author="Caroline Emberson (staff)" w:date="2023-09-21T11:02:00Z">
        <w:r>
          <w:t>Retention of identity documents</w:t>
        </w:r>
        <w:r w:rsidR="00303696">
          <w:t xml:space="preserve"> (number of respondents for whom </w:t>
        </w:r>
      </w:ins>
      <w:ins w:id="161" w:author="Caroline Emberson (staff)" w:date="2023-09-21T11:03:00Z">
        <w:r w:rsidR="00303696">
          <w:t>Q70==(0,1,2)</w:t>
        </w:r>
      </w:ins>
      <w:ins w:id="162" w:author="Caroline Emberson (staff)" w:date="2023-09-21T11:04:00Z">
        <w:r w:rsidR="00B1606D">
          <w:t>)</w:t>
        </w:r>
      </w:ins>
    </w:p>
    <w:p w14:paraId="250BB184" w14:textId="3FBE2FD8" w:rsidR="0045327F" w:rsidRDefault="0045327F" w:rsidP="33B59447">
      <w:pPr>
        <w:rPr>
          <w:ins w:id="163" w:author="Caroline Emberson (staff)" w:date="2023-09-21T11:05:00Z"/>
        </w:rPr>
      </w:pPr>
      <w:ins w:id="164" w:author="Caroline Emberson (staff)" w:date="2023-09-21T11:03:00Z">
        <w:r>
          <w:t>Withholding of wages</w:t>
        </w:r>
      </w:ins>
      <w:ins w:id="165" w:author="Caroline Emberson (staff)" w:date="2023-09-21T11:04:00Z">
        <w:r w:rsidR="001608FB">
          <w:t xml:space="preserve"> (number of respondents for whom Q42</w:t>
        </w:r>
        <w:r w:rsidR="00B1606D">
          <w:t xml:space="preserve"> 5b</w:t>
        </w:r>
      </w:ins>
      <w:ins w:id="166" w:author="Caroline Emberson (staff)" w:date="2023-09-21T11:08:00Z">
        <w:r w:rsidR="00C6406B">
          <w:t>==</w:t>
        </w:r>
      </w:ins>
      <w:ins w:id="167" w:author="Caroline Emberson (staff)" w:date="2023-09-21T11:04:00Z">
        <w:r w:rsidR="00B1606D">
          <w:t>(0,1,2))</w:t>
        </w:r>
      </w:ins>
    </w:p>
    <w:p w14:paraId="32A54088" w14:textId="49E624C3" w:rsidR="00B1606D" w:rsidRDefault="00A07673" w:rsidP="33B59447">
      <w:pPr>
        <w:rPr>
          <w:ins w:id="168" w:author="Caroline Emberson (staff)" w:date="2023-09-21T11:07:00Z"/>
        </w:rPr>
      </w:pPr>
      <w:ins w:id="169" w:author="Caroline Emberson (staff)" w:date="2023-09-21T11:05:00Z">
        <w:r>
          <w:t>Debt bondage (</w:t>
        </w:r>
      </w:ins>
      <w:ins w:id="170" w:author="Caroline Emberson (staff)" w:date="2023-09-21T11:07:00Z">
        <w:r w:rsidR="00A66F30">
          <w:t>number of respondents for whom</w:t>
        </w:r>
      </w:ins>
      <w:ins w:id="171" w:author="Caroline Emberson (staff)" w:date="2023-09-21T11:08:00Z">
        <w:r w:rsidR="00C6406B">
          <w:t xml:space="preserve"> Q39: 5b4==0)</w:t>
        </w:r>
      </w:ins>
    </w:p>
    <w:p w14:paraId="54D12215" w14:textId="538915BC" w:rsidR="003A521B" w:rsidRDefault="00AB040F" w:rsidP="33B59447">
      <w:pPr>
        <w:rPr>
          <w:ins w:id="172" w:author="Caroline Emberson (staff)" w:date="2023-09-21T11:07:00Z"/>
        </w:rPr>
      </w:pPr>
      <w:ins w:id="173" w:author="Caroline Emberson (staff)" w:date="2023-09-21T11:07:00Z">
        <w:r>
          <w:t xml:space="preserve">Abusive working </w:t>
        </w:r>
        <w:r w:rsidR="00A66F30">
          <w:t>and living conditions (</w:t>
        </w:r>
      </w:ins>
      <w:ins w:id="174" w:author="Caroline Emberson (staff)" w:date="2023-09-21T11:08:00Z">
        <w:r w:rsidR="00C6406B">
          <w:t>number of respondents</w:t>
        </w:r>
      </w:ins>
      <w:ins w:id="175" w:author="Caroline Emberson (staff)" w:date="2023-09-21T11:43:00Z">
        <w:r w:rsidR="00711128">
          <w:t xml:space="preserve"> for whom </w:t>
        </w:r>
        <w:r w:rsidR="00C4706B">
          <w:t>Q48: 5c5==(0,1,2) or Q</w:t>
        </w:r>
      </w:ins>
      <w:ins w:id="176" w:author="Caroline Emberson (staff)" w:date="2023-09-21T11:44:00Z">
        <w:r w:rsidR="00A01DD5">
          <w:t>63 :5d10 ==(0,1,2) or Q72: 5f4</w:t>
        </w:r>
        <w:r w:rsidR="00DB6734">
          <w:t>==(2,3) or Q76: 5f8 ==</w:t>
        </w:r>
      </w:ins>
      <w:ins w:id="177" w:author="Caroline Emberson (staff)" w:date="2023-09-21T11:45:00Z">
        <w:r w:rsidR="00DB6734">
          <w:t>(1,2,3)</w:t>
        </w:r>
        <w:r w:rsidR="003A521B">
          <w:t>)</w:t>
        </w:r>
      </w:ins>
    </w:p>
    <w:p w14:paraId="4056DAB2" w14:textId="44C52732" w:rsidR="00A66F30" w:rsidRDefault="00A66F30" w:rsidP="33B59447">
      <w:pPr>
        <w:rPr>
          <w:ins w:id="178" w:author="Caroline Emberson (staff)" w:date="2023-09-21T11:00:00Z"/>
        </w:rPr>
      </w:pPr>
      <w:ins w:id="179" w:author="Caroline Emberson (staff)" w:date="2023-09-21T11:07:00Z">
        <w:r>
          <w:t>Excessive overtime</w:t>
        </w:r>
      </w:ins>
      <w:ins w:id="180" w:author="Caroline Emberson (staff)" w:date="2023-09-21T11:45:00Z">
        <w:r w:rsidR="003A521B">
          <w:t xml:space="preserve"> (number of respondents for whom Q16:3b</w:t>
        </w:r>
        <w:r w:rsidR="009341B4">
          <w:t>==(6,7) or Q61: 5d8=</w:t>
        </w:r>
      </w:ins>
      <w:ins w:id="181" w:author="Caroline Emberson (staff)" w:date="2023-09-21T11:46:00Z">
        <w:r w:rsidR="009341B4">
          <w:t>=(2,3) orQ</w:t>
        </w:r>
        <w:r w:rsidR="003B5ADE">
          <w:t>62:5d9==(0,1,2))</w:t>
        </w:r>
      </w:ins>
    </w:p>
    <w:p w14:paraId="6D71E2BC" w14:textId="77777777" w:rsidR="000225F6" w:rsidRPr="005F1A5B" w:rsidRDefault="000225F6" w:rsidP="33B59447"/>
    <w:p w14:paraId="2CAA92E8" w14:textId="462EEADF" w:rsidR="655AF299" w:rsidRDefault="655AF299" w:rsidP="33B59447">
      <w:r>
        <w:t xml:space="preserve">Use: </w:t>
      </w:r>
      <w:r w:rsidR="6EB6353E">
        <w:t>Numerator</w:t>
      </w:r>
      <w:ins w:id="182" w:author="Caroline Emberson (staff)" w:date="2023-09-21T10:45:00Z">
        <w:r w:rsidR="007E5CCF">
          <w:t>s</w:t>
        </w:r>
      </w:ins>
      <w:r w:rsidR="4664AB05">
        <w:t xml:space="preserve"> for </w:t>
      </w:r>
      <w:ins w:id="183" w:author="Caroline Emberson (staff)" w:date="2023-09-21T10:46:00Z">
        <w:r w:rsidR="00E959F3">
          <w:t>multiple</w:t>
        </w:r>
      </w:ins>
      <w:ins w:id="184" w:author="Caroline Emberson (staff)" w:date="2023-09-25T12:59:00Z">
        <w:r w:rsidR="00D57B47">
          <w:t xml:space="preserve"> or index</w:t>
        </w:r>
      </w:ins>
      <w:ins w:id="185" w:author="Caroline Emberson (staff)" w:date="2023-09-21T10:46:00Z">
        <w:r w:rsidR="00183688">
          <w:t xml:space="preserve"> </w:t>
        </w:r>
      </w:ins>
      <w:r w:rsidR="4664AB05">
        <w:t>estimate</w:t>
      </w:r>
      <w:ins w:id="186" w:author="Caroline Emberson (staff)" w:date="2023-09-21T10:46:00Z">
        <w:r w:rsidR="00E959F3">
          <w:t>s</w:t>
        </w:r>
      </w:ins>
      <w:r w:rsidR="4664AB05">
        <w:t xml:space="preserve"> of hidden population</w:t>
      </w:r>
      <w:r w:rsidR="6EB6353E">
        <w:t xml:space="preserve"> :</w:t>
      </w:r>
      <w:r w:rsidR="303C7241">
        <w:t>t</w:t>
      </w:r>
      <w:r>
        <w:t>his gives aggre</w:t>
      </w:r>
      <w:r w:rsidR="577D503A">
        <w:t>g</w:t>
      </w:r>
      <w:r>
        <w:t>ated relational data about connections of the frame sample to the hidden population of exploited domestic workers</w:t>
      </w:r>
      <w:r w:rsidR="1EE7250B">
        <w:t xml:space="preserve"> </w:t>
      </w:r>
      <w:proofErr w:type="gramStart"/>
      <w:r w:rsidR="1EE7250B">
        <w:t>e.g.</w:t>
      </w:r>
      <w:proofErr w:type="gramEnd"/>
      <w:r w:rsidR="1EE7250B">
        <w:t xml:space="preserve"> the sum of all items in the frame sample (</w:t>
      </w:r>
      <w:proofErr w:type="spellStart"/>
      <w:r w:rsidR="1EE7250B">
        <w:t>yi,H</w:t>
      </w:r>
      <w:proofErr w:type="spellEnd"/>
      <w:r w:rsidR="1EE7250B">
        <w:t>) number of out reports of links to exploited domestic workers from person I.</w:t>
      </w:r>
    </w:p>
    <w:p w14:paraId="0B3EA978" w14:textId="2454A6C1" w:rsidR="1EE7250B" w:rsidRDefault="1EE7250B" w:rsidP="33B59447">
      <w:pPr>
        <w:pStyle w:val="ListParagraph"/>
        <w:numPr>
          <w:ilvl w:val="0"/>
          <w:numId w:val="1"/>
        </w:numPr>
        <w:rPr>
          <w:ins w:id="187" w:author="Caroline Emberson (staff)" w:date="2023-09-25T13:00:00Z"/>
        </w:rPr>
      </w:pPr>
      <w:r>
        <w:t>Weighted average number of connections</w:t>
      </w:r>
    </w:p>
    <w:p w14:paraId="240733B1" w14:textId="3319535D" w:rsidR="00D57B47" w:rsidRDefault="00D57B47">
      <w:pPr>
        <w:pStyle w:val="ListParagraph"/>
        <w:pPrChange w:id="188" w:author="Caroline Emberson (staff)" w:date="2023-09-25T13:00:00Z">
          <w:pPr>
            <w:pStyle w:val="ListParagraph"/>
            <w:numPr>
              <w:numId w:val="1"/>
            </w:numPr>
            <w:ind w:hanging="360"/>
          </w:pPr>
        </w:pPrChange>
      </w:pPr>
    </w:p>
    <w:p w14:paraId="2BE3A615" w14:textId="5395EDB5" w:rsidR="5A51A27D" w:rsidRDefault="5A51A27D" w:rsidP="33B59447">
      <w:r>
        <w:t>Calcu</w:t>
      </w:r>
      <w:r w:rsidR="12E0435A">
        <w:t>l</w:t>
      </w:r>
      <w:r>
        <w:t xml:space="preserve">ation: </w:t>
      </w:r>
      <w:r w:rsidR="6BFFFFA1" w:rsidRPr="33B59447">
        <w:rPr>
          <w:b/>
          <w:bCs/>
        </w:rPr>
        <w:t>Average</w:t>
      </w:r>
      <w:r w:rsidR="687AC10E" w:rsidRPr="33B59447">
        <w:rPr>
          <w:b/>
          <w:bCs/>
        </w:rPr>
        <w:t xml:space="preserve"> </w:t>
      </w:r>
      <w:r w:rsidR="147F8FBF" w:rsidRPr="33B59447">
        <w:rPr>
          <w:b/>
          <w:bCs/>
        </w:rPr>
        <w:t>(mean)</w:t>
      </w:r>
      <w:r w:rsidR="6BFFFFA1">
        <w:t xml:space="preserve"> number of reported connections to everyone in the frame sample</w:t>
      </w:r>
      <w:ins w:id="189" w:author="Caroline Emberson (staff)" w:date="2023-09-25T13:00:00Z">
        <w:r w:rsidR="00D57B47">
          <w:t>s a and b</w:t>
        </w:r>
      </w:ins>
      <w:r w:rsidR="6BFFFFA1">
        <w:t xml:space="preserve"> (</w:t>
      </w:r>
      <w:proofErr w:type="gramStart"/>
      <w:r w:rsidR="6BFFFFA1">
        <w:t>I.e.</w:t>
      </w:r>
      <w:proofErr w:type="gramEnd"/>
      <w:r w:rsidR="6BFFFFA1">
        <w:t xml:space="preserve"> the number of domestic workers </w:t>
      </w:r>
      <w:r w:rsidR="6CEA284C">
        <w:t xml:space="preserve">each respondent </w:t>
      </w:r>
      <w:r w:rsidR="6BFFFFA1">
        <w:t>knows)</w:t>
      </w:r>
      <w:r w:rsidR="256F1B0C">
        <w:t xml:space="preserve"> i.e</w:t>
      </w:r>
      <w:r w:rsidR="5F5DF50D">
        <w:t>.</w:t>
      </w:r>
      <w:r w:rsidR="189D77C1">
        <w:t xml:space="preserve"> </w:t>
      </w:r>
      <w:r w:rsidR="256F1B0C">
        <w:t xml:space="preserve"> </w:t>
      </w:r>
      <w:r w:rsidR="256F1B0C" w:rsidRPr="33B59447">
        <w:rPr>
          <w:b/>
          <w:bCs/>
        </w:rPr>
        <w:t>Sum</w:t>
      </w:r>
      <w:r w:rsidR="256F1B0C">
        <w:t xml:space="preserve"> of number of connections</w:t>
      </w:r>
      <w:r w:rsidR="4BF9CF2E">
        <w:t xml:space="preserve"> to domestic workers</w:t>
      </w:r>
      <w:r w:rsidR="256F1B0C">
        <w:t xml:space="preserve"> each respondent knows </w:t>
      </w:r>
      <w:r w:rsidR="34A21DAA">
        <w:t>Q</w:t>
      </w:r>
      <w:ins w:id="190" w:author="Caroline Emberson (staff)" w:date="2023-09-25T13:02:00Z">
        <w:r w:rsidR="00182BB9">
          <w:t>13: 2f</w:t>
        </w:r>
      </w:ins>
      <w:r w:rsidR="34A21DAA">
        <w:t xml:space="preserve"> [please insert appropriate question reference here]</w:t>
      </w:r>
      <w:r w:rsidR="6DFA9A8C">
        <w:t xml:space="preserve"> divided by number of respondents who gave an answer to this question</w:t>
      </w:r>
    </w:p>
    <w:p w14:paraId="07088CAE" w14:textId="71B00DFC" w:rsidR="5A51A27D" w:rsidRDefault="5A51A27D" w:rsidP="33B59447">
      <w:r>
        <w:t>Use: Denominator: This give</w:t>
      </w:r>
      <w:r w:rsidR="5DA8F356">
        <w:t xml:space="preserve">s an estimate of </w:t>
      </w:r>
      <w:proofErr w:type="spellStart"/>
      <w:r w:rsidR="5DA8F356">
        <w:t>di,F</w:t>
      </w:r>
      <w:proofErr w:type="spellEnd"/>
      <w:r w:rsidR="5DA8F356">
        <w:t xml:space="preserve"> – the number of undirected network connections each respondent </w:t>
      </w:r>
      <w:proofErr w:type="gramStart"/>
      <w:r w:rsidR="5DA8F356">
        <w:t>has to</w:t>
      </w:r>
      <w:proofErr w:type="gramEnd"/>
      <w:r w:rsidR="5DA8F356">
        <w:t xml:space="preserve"> everyone in the sample frame (F)</w:t>
      </w:r>
    </w:p>
    <w:p w14:paraId="6DCD1BA4" w14:textId="1235A6D4" w:rsidR="099E477E" w:rsidRDefault="099E477E" w:rsidP="33B59447">
      <w:pPr>
        <w:pStyle w:val="ListParagraph"/>
        <w:numPr>
          <w:ilvl w:val="0"/>
          <w:numId w:val="1"/>
        </w:numPr>
      </w:pPr>
      <w:r>
        <w:t>GNSUM</w:t>
      </w:r>
      <w:r w:rsidR="2229340E">
        <w:t xml:space="preserve"> according to equation 23 (Feehan and </w:t>
      </w:r>
      <w:proofErr w:type="spellStart"/>
      <w:r w:rsidR="2229340E">
        <w:t>Salganik</w:t>
      </w:r>
      <w:proofErr w:type="spellEnd"/>
      <w:r w:rsidR="2229340E">
        <w:t>, 2014)</w:t>
      </w:r>
    </w:p>
    <w:p w14:paraId="6F3DE5F2" w14:textId="2A084086" w:rsidR="63844EDC" w:rsidRDefault="63844EDC" w:rsidP="33B59447">
      <w:r>
        <w:t xml:space="preserve">Calculation: </w:t>
      </w:r>
      <w:r w:rsidR="099E477E">
        <w:t>Answer 3 divided by Answer 4 divided by Answer 1</w:t>
      </w:r>
      <w:ins w:id="191" w:author="Caroline Emberson (staff)" w:date="2023-09-25T13:02:00Z">
        <w:r w:rsidR="00182BB9">
          <w:t xml:space="preserve"> </w:t>
        </w:r>
        <w:commentRangeStart w:id="192"/>
        <w:r w:rsidR="00182BB9">
          <w:t>for samples a and b</w:t>
        </w:r>
      </w:ins>
      <w:commentRangeEnd w:id="192"/>
      <w:r w:rsidR="00CF0E61">
        <w:rPr>
          <w:rStyle w:val="CommentReference"/>
        </w:rPr>
        <w:commentReference w:id="192"/>
      </w:r>
    </w:p>
    <w:p w14:paraId="639487D4" w14:textId="5BAF61AD" w:rsidR="3FB1F27F" w:rsidRDefault="3FB1F27F" w:rsidP="33B59447">
      <w:r>
        <w:t xml:space="preserve">Use: Estimate of the hidden population in the sample according to equation 23 (Feehan and </w:t>
      </w:r>
      <w:proofErr w:type="spellStart"/>
      <w:r>
        <w:t>Salganik</w:t>
      </w:r>
      <w:proofErr w:type="spellEnd"/>
      <w:r>
        <w:t>, 2014)</w:t>
      </w:r>
    </w:p>
    <w:p w14:paraId="35B1613C" w14:textId="7CB5AAB5" w:rsidR="099E477E" w:rsidRDefault="099E477E" w:rsidP="33B59447">
      <w:pPr>
        <w:pStyle w:val="ListParagraph"/>
        <w:numPr>
          <w:ilvl w:val="0"/>
          <w:numId w:val="1"/>
        </w:numPr>
      </w:pPr>
      <w:r>
        <w:t>To calculate the absolute</w:t>
      </w:r>
      <w:r w:rsidR="7A9F173A">
        <w:t xml:space="preserve"> number of those exploited in the population,</w:t>
      </w:r>
    </w:p>
    <w:p w14:paraId="58612F42" w14:textId="5BDBD962" w:rsidR="0431DC44" w:rsidRDefault="00B44408" w:rsidP="33B59447">
      <w:pPr>
        <w:rPr>
          <w:ins w:id="193" w:author="Caroline Emberson (staff)" w:date="2023-09-25T12:06:00Z"/>
        </w:rPr>
      </w:pPr>
      <w:ins w:id="194" w:author="Caroline Emberson (staff)" w:date="2023-09-25T12:06:00Z">
        <w:r>
          <w:lastRenderedPageBreak/>
          <w:t xml:space="preserve">a) </w:t>
        </w:r>
        <w:r w:rsidR="00AE1BA1">
          <w:t xml:space="preserve">Overall sample </w:t>
        </w:r>
      </w:ins>
      <w:r w:rsidR="0431DC44">
        <w:t xml:space="preserve">Calculation: </w:t>
      </w:r>
      <w:r w:rsidR="7A9F173A">
        <w:t>Official estimate of Overseas Domestic Workers (</w:t>
      </w:r>
      <w:del w:id="195" w:author="Caroline Emberson (staff)" w:date="2023-09-25T12:08:00Z">
        <w:r w:rsidR="7A9F173A" w:rsidDel="003336AE">
          <w:delText>18,553</w:delText>
        </w:r>
      </w:del>
      <w:ins w:id="196" w:author="Caroline Emberson (staff)" w:date="2023-09-25T12:08:00Z">
        <w:r w:rsidR="003336AE">
          <w:t>19,780/ 2</w:t>
        </w:r>
      </w:ins>
      <w:r w:rsidR="7A9F173A">
        <w:t>) divided by Answer 2</w:t>
      </w:r>
      <w:ins w:id="197" w:author="Caroline Emberson (staff)" w:date="2023-09-25T12:09:00Z">
        <w:r w:rsidR="002033CA">
          <w:t>a</w:t>
        </w:r>
      </w:ins>
      <w:r w:rsidR="7A9F173A">
        <w:t xml:space="preserve"> (size of the alter sample) multiplied by </w:t>
      </w:r>
      <w:r w:rsidR="4602F01A">
        <w:t>Answer 5 (</w:t>
      </w:r>
      <w:ins w:id="198" w:author="Caroline Emberson (staff)" w:date="2023-09-25T13:03:00Z">
        <w:r w:rsidR="00182BB9">
          <w:t xml:space="preserve">individual </w:t>
        </w:r>
      </w:ins>
      <w:r w:rsidR="7A9F173A">
        <w:t>estimate</w:t>
      </w:r>
      <w:ins w:id="199" w:author="Caroline Emberson (staff)" w:date="2023-09-25T12:09:00Z">
        <w:r w:rsidR="002033CA">
          <w:t>s</w:t>
        </w:r>
      </w:ins>
      <w:ins w:id="200" w:author="Caroline Emberson (staff)" w:date="2023-09-25T13:03:00Z">
        <w:r w:rsidR="00182BB9">
          <w:t>/ index</w:t>
        </w:r>
      </w:ins>
      <w:r w:rsidR="7A9F173A">
        <w:t xml:space="preserve"> of the hi</w:t>
      </w:r>
      <w:r w:rsidR="31286451">
        <w:t>dden population</w:t>
      </w:r>
      <w:r w:rsidR="36DA120F">
        <w:t>).</w:t>
      </w:r>
    </w:p>
    <w:p w14:paraId="59A4F39D" w14:textId="40B30FC0" w:rsidR="00B44408" w:rsidRDefault="00B44408" w:rsidP="33B59447">
      <w:ins w:id="201" w:author="Caroline Emberson (staff)" w:date="2023-09-25T12:06:00Z">
        <w:r>
          <w:t>b)</w:t>
        </w:r>
        <w:r w:rsidR="00AE1BA1">
          <w:t xml:space="preserve"> Calcul</w:t>
        </w:r>
      </w:ins>
      <w:ins w:id="202" w:author="Caroline Emberson (staff)" w:date="2023-09-25T12:07:00Z">
        <w:r w:rsidR="00AE1BA1">
          <w:t xml:space="preserve">ation for </w:t>
        </w:r>
      </w:ins>
      <w:ins w:id="203" w:author="Caroline Emberson (staff)" w:date="2023-09-25T12:06:00Z">
        <w:r w:rsidR="00AE1BA1">
          <w:t>Filipino workers only</w:t>
        </w:r>
      </w:ins>
      <w:ins w:id="204" w:author="Caroline Emberson (staff)" w:date="2023-09-25T12:07:00Z">
        <w:r w:rsidR="00AE1BA1">
          <w:t>: Government estimate of Overseas Domestic Workers</w:t>
        </w:r>
      </w:ins>
      <w:ins w:id="205" w:author="Caroline Emberson (staff)" w:date="2023-09-25T12:09:00Z">
        <w:r w:rsidR="002033CA">
          <w:t xml:space="preserve"> (10,186/2) divided by Answer 2b multiplied by Answer 5 (</w:t>
        </w:r>
      </w:ins>
      <w:ins w:id="206" w:author="Caroline Emberson (staff)" w:date="2023-09-25T13:03:00Z">
        <w:r w:rsidR="00182BB9">
          <w:t xml:space="preserve">individual </w:t>
        </w:r>
      </w:ins>
      <w:ins w:id="207" w:author="Caroline Emberson (staff)" w:date="2023-09-25T12:09:00Z">
        <w:r w:rsidR="002033CA">
          <w:t>estimates</w:t>
        </w:r>
      </w:ins>
      <w:ins w:id="208" w:author="Caroline Emberson (staff)" w:date="2023-09-25T13:03:00Z">
        <w:r w:rsidR="00182BB9">
          <w:t>/ index</w:t>
        </w:r>
      </w:ins>
      <w:ins w:id="209" w:author="Caroline Emberson (staff)" w:date="2023-09-25T12:09:00Z">
        <w:r w:rsidR="002033CA">
          <w:t xml:space="preserve"> of the hidden population)</w:t>
        </w:r>
      </w:ins>
    </w:p>
    <w:p w14:paraId="33A78DDF" w14:textId="6F7FA3D5" w:rsidR="33B59447" w:rsidRDefault="33B59447" w:rsidP="33B59447"/>
    <w:p w14:paraId="6D372E8F" w14:textId="0ECAAF8F" w:rsidR="36DA120F" w:rsidRDefault="36DA120F" w:rsidP="33B59447">
      <w:r>
        <w:t>We need also to state how we have calculated the following:</w:t>
      </w:r>
    </w:p>
    <w:p w14:paraId="1E482E9B" w14:textId="1E51E545" w:rsidR="36DA120F" w:rsidRDefault="36DA120F" w:rsidP="33B59447">
      <w:pPr>
        <w:pStyle w:val="ListParagraph"/>
        <w:numPr>
          <w:ilvl w:val="0"/>
          <w:numId w:val="1"/>
        </w:numPr>
      </w:pPr>
      <w:r>
        <w:t>Degree ratio</w:t>
      </w:r>
      <w:ins w:id="210" w:author="Caroline Emberson (staff)" w:date="2023-09-22T09:36:00Z">
        <w:r w:rsidR="00A17F23">
          <w:t xml:space="preserve"> (equation 17)</w:t>
        </w:r>
      </w:ins>
      <w:r>
        <w:t>:</w:t>
      </w:r>
    </w:p>
    <w:p w14:paraId="503C2B13" w14:textId="78811D8F" w:rsidR="36DA120F" w:rsidRDefault="36DA120F" w:rsidP="33B59447">
      <w:pPr>
        <w:rPr>
          <w:ins w:id="211" w:author="Caroline Emberson (staff)" w:date="2023-09-22T09:32:00Z"/>
        </w:rPr>
      </w:pPr>
      <w:r>
        <w:t>Calculation</w:t>
      </w:r>
      <w:ins w:id="212" w:author="Caroline Emberson (staff)" w:date="2023-09-25T13:04:00Z">
        <w:r w:rsidR="00B315A1">
          <w:t xml:space="preserve"> for both samples a and b</w:t>
        </w:r>
      </w:ins>
      <w:commentRangeStart w:id="213"/>
      <w:commentRangeStart w:id="214"/>
      <w:del w:id="215" w:author="Caroline Emberson (staff)" w:date="2023-09-22T09:40:00Z">
        <w:r w:rsidDel="00EE76EF">
          <w:delText xml:space="preserve">: For each respondent who self-identifies as being exploited, </w:delText>
        </w:r>
        <w:r w:rsidRPr="33B59447" w:rsidDel="00EE76EF">
          <w:rPr>
            <w:b/>
            <w:bCs/>
          </w:rPr>
          <w:delText xml:space="preserve">sum </w:delText>
        </w:r>
        <w:r w:rsidDel="00EE76EF">
          <w:delText xml:space="preserve">of the number of domestic workers </w:delText>
        </w:r>
        <w:r w:rsidR="7951D571" w:rsidDel="00EE76EF">
          <w:delText xml:space="preserve">with whom each respondent </w:delText>
        </w:r>
        <w:r w:rsidR="4CDF7F86" w:rsidDel="00EE76EF">
          <w:delText xml:space="preserve">knows </w:delText>
        </w:r>
        <w:r w:rsidR="7951D571" w:rsidRPr="33B59447" w:rsidDel="00EE76EF">
          <w:rPr>
            <w:b/>
            <w:bCs/>
          </w:rPr>
          <w:delText xml:space="preserve">divided </w:delText>
        </w:r>
        <w:r w:rsidR="7951D571" w:rsidDel="00EE76EF">
          <w:delText xml:space="preserve">by the </w:delText>
        </w:r>
        <w:r w:rsidR="7951D571" w:rsidRPr="33B59447" w:rsidDel="00EE76EF">
          <w:rPr>
            <w:b/>
            <w:bCs/>
          </w:rPr>
          <w:delText>number of respondents</w:delText>
        </w:r>
        <w:r w:rsidR="7951D571" w:rsidDel="00EE76EF">
          <w:delText xml:space="preserve"> who self-identify as being exploited.</w:delText>
        </w:r>
        <w:commentRangeEnd w:id="213"/>
        <w:r w:rsidR="003D5763" w:rsidDel="00EE76EF">
          <w:rPr>
            <w:rStyle w:val="CommentReference"/>
          </w:rPr>
          <w:commentReference w:id="213"/>
        </w:r>
      </w:del>
      <w:commentRangeEnd w:id="214"/>
      <w:r w:rsidR="00B66475">
        <w:rPr>
          <w:rStyle w:val="CommentReference"/>
        </w:rPr>
        <w:commentReference w:id="214"/>
      </w:r>
    </w:p>
    <w:p w14:paraId="78EB8CED" w14:textId="745E1D83" w:rsidR="00AC7E65" w:rsidRDefault="00FE353F" w:rsidP="33B59447">
      <w:pPr>
        <w:rPr>
          <w:ins w:id="216" w:author="Caroline Emberson (staff)" w:date="2023-09-22T09:35:00Z"/>
        </w:rPr>
      </w:pPr>
      <w:ins w:id="217" w:author="Caroline Emberson (staff)" w:date="2023-09-22T09:32:00Z">
        <w:r>
          <w:t>For</w:t>
        </w:r>
      </w:ins>
      <w:ins w:id="218" w:author="Caroline Emberson (staff)" w:date="2023-09-22T09:34:00Z">
        <w:r w:rsidR="00E05F30">
          <w:t xml:space="preserve"> each of</w:t>
        </w:r>
      </w:ins>
      <w:ins w:id="219" w:author="Caroline Emberson (staff)" w:date="2023-09-22T09:32:00Z">
        <w:r>
          <w:t xml:space="preserve"> those who </w:t>
        </w:r>
      </w:ins>
      <w:ins w:id="220" w:author="Caroline Emberson (staff)" w:date="2023-09-22T09:33:00Z">
        <w:r>
          <w:t>have been exploited (</w:t>
        </w:r>
        <w:r w:rsidR="00B16BB7">
          <w:t xml:space="preserve">Q80: 5f12 </w:t>
        </w:r>
      </w:ins>
      <w:ins w:id="221" w:author="Caroline Emberson (staff)" w:date="2023-09-22T09:34:00Z">
        <w:r w:rsidR="00E05F30">
          <w:t>(</w:t>
        </w:r>
      </w:ins>
      <w:ins w:id="222" w:author="Caroline Emberson (staff)" w:date="2023-09-22T09:33:00Z">
        <w:r w:rsidR="00E05F30">
          <w:t>0</w:t>
        </w:r>
      </w:ins>
      <w:ins w:id="223" w:author="Caroline Emberson (staff)" w:date="2023-09-22T09:34:00Z">
        <w:r w:rsidR="00E05F30">
          <w:t>,1)</w:t>
        </w:r>
      </w:ins>
      <w:ins w:id="224" w:author="Caroline Emberson (staff)" w:date="2023-09-22T09:35:00Z">
        <w:r w:rsidR="000264EB">
          <w:t>)</w:t>
        </w:r>
      </w:ins>
      <w:ins w:id="225" w:author="Caroline Emberson (staff)" w:date="2023-09-22T09:34:00Z">
        <w:r w:rsidR="0070266C">
          <w:t>, the average number of</w:t>
        </w:r>
      </w:ins>
      <w:ins w:id="226" w:author="Caroline Emberson (staff)" w:date="2023-09-22T09:37:00Z">
        <w:r w:rsidR="00A17F23">
          <w:t xml:space="preserve"> their</w:t>
        </w:r>
      </w:ins>
      <w:ins w:id="227" w:author="Caroline Emberson (staff)" w:date="2023-09-22T09:34:00Z">
        <w:r w:rsidR="0070266C">
          <w:t xml:space="preserve"> connections to </w:t>
        </w:r>
      </w:ins>
      <w:ins w:id="228" w:author="Caroline Emberson (staff)" w:date="2023-09-22T09:35:00Z">
        <w:r w:rsidR="000264EB">
          <w:t>members of the sample F</w:t>
        </w:r>
        <w:r w:rsidR="00A47A8E">
          <w:t xml:space="preserve"> </w:t>
        </w:r>
      </w:ins>
      <w:ins w:id="229" w:author="Caroline Emberson (staff)" w:date="2023-09-22T09:45:00Z">
        <w:r w:rsidR="005A2A6C">
          <w:t>(</w:t>
        </w:r>
        <w:proofErr w:type="gramStart"/>
        <w:r w:rsidR="005A2A6C">
          <w:t>i.e.</w:t>
        </w:r>
        <w:proofErr w:type="gramEnd"/>
        <w:r w:rsidR="005A2A6C">
          <w:t xml:space="preserve"> number of times that their mobile number appears in the</w:t>
        </w:r>
        <w:r w:rsidR="008D09B1">
          <w:t xml:space="preserve"> contacts of the</w:t>
        </w:r>
        <w:r w:rsidR="005A2A6C">
          <w:t xml:space="preserve"> Frame sample</w:t>
        </w:r>
      </w:ins>
      <w:ins w:id="230" w:author="Caroline Emberson (staff)" w:date="2023-09-22T09:46:00Z">
        <w:r w:rsidR="008D09B1">
          <w:t>)</w:t>
        </w:r>
      </w:ins>
      <w:ins w:id="231" w:author="Caroline Emberson (staff)" w:date="2023-09-25T13:03:00Z">
        <w:r w:rsidR="00B315A1">
          <w:t xml:space="preserve">. </w:t>
        </w:r>
      </w:ins>
    </w:p>
    <w:p w14:paraId="4A0C9FFE" w14:textId="2D0A66BC" w:rsidR="00A47A8E" w:rsidRDefault="00A47A8E" w:rsidP="33B59447">
      <w:pPr>
        <w:rPr>
          <w:ins w:id="232" w:author="Caroline Emberson (staff)" w:date="2023-09-22T09:35:00Z"/>
        </w:rPr>
      </w:pPr>
      <w:ins w:id="233" w:author="Caroline Emberson (staff)" w:date="2023-09-22T09:35:00Z">
        <w:r>
          <w:t>Divided by:</w:t>
        </w:r>
      </w:ins>
    </w:p>
    <w:p w14:paraId="1FD2F677" w14:textId="0816FF33" w:rsidR="00A47A8E" w:rsidRDefault="00A47A8E" w:rsidP="33B59447">
      <w:pPr>
        <w:rPr>
          <w:ins w:id="234" w:author="Caroline Emberson (staff)" w:date="2023-09-22T09:59:00Z"/>
        </w:rPr>
      </w:pPr>
      <w:ins w:id="235" w:author="Caroline Emberson (staff)" w:date="2023-09-22T09:36:00Z">
        <w:r>
          <w:t xml:space="preserve">The average number of connections from </w:t>
        </w:r>
        <w:r w:rsidR="00A17F23">
          <w:t>a member of F to the rest of F</w:t>
        </w:r>
      </w:ins>
      <w:ins w:id="236" w:author="Caroline Emberson (staff)" w:date="2023-09-22T09:46:00Z">
        <w:r w:rsidR="008D09B1">
          <w:t xml:space="preserve"> (for each </w:t>
        </w:r>
        <w:r w:rsidR="00E52AEA">
          <w:t>respondent, the average number of times a mobile phone number appears in the contacts of other memb</w:t>
        </w:r>
      </w:ins>
      <w:ins w:id="237" w:author="Caroline Emberson (staff)" w:date="2023-09-22T09:47:00Z">
        <w:r w:rsidR="00E52AEA">
          <w:t>ers of the frame sample)</w:t>
        </w:r>
      </w:ins>
      <w:ins w:id="238" w:author="Caroline Emberson (staff)" w:date="2023-09-22T09:36:00Z">
        <w:r w:rsidR="00A17F23">
          <w:t>.</w:t>
        </w:r>
      </w:ins>
    </w:p>
    <w:p w14:paraId="627E8F8F" w14:textId="77777777" w:rsidR="006E728A" w:rsidRDefault="006E728A" w:rsidP="33B59447">
      <w:pPr>
        <w:rPr>
          <w:ins w:id="239" w:author="Caroline Emberson (staff)" w:date="2023-09-22T09:59:00Z"/>
        </w:rPr>
      </w:pPr>
    </w:p>
    <w:p w14:paraId="2B74B28F" w14:textId="794D3FE2" w:rsidR="006E728A" w:rsidRDefault="006E728A" w:rsidP="33B59447">
      <w:pPr>
        <w:rPr>
          <w:ins w:id="240" w:author="Caroline Emberson (staff)" w:date="2023-09-22T10:00:00Z"/>
        </w:rPr>
      </w:pPr>
      <w:ins w:id="241" w:author="Caroline Emberson (staff)" w:date="2023-09-22T09:59:00Z">
        <w:r>
          <w:t xml:space="preserve">Perhaps the argument that we make for focusing on the degree </w:t>
        </w:r>
        <w:r w:rsidR="00933940">
          <w:t>ratio is that it gives us a measure of</w:t>
        </w:r>
      </w:ins>
      <w:ins w:id="242" w:author="Caroline Emberson (staff)" w:date="2023-09-22T10:00:00Z">
        <w:r w:rsidR="00933940">
          <w:t xml:space="preserve"> the relative isolation of domestic workers</w:t>
        </w:r>
      </w:ins>
      <w:ins w:id="243" w:author="Caroline Emberson (staff)" w:date="2023-09-22T10:08:00Z">
        <w:r w:rsidR="000103DB">
          <w:t xml:space="preserve"> in the hidden population</w:t>
        </w:r>
      </w:ins>
      <w:ins w:id="244" w:author="Caroline Emberson (staff)" w:date="2023-09-22T10:00:00Z">
        <w:r w:rsidR="00933940">
          <w:t xml:space="preserve"> (</w:t>
        </w:r>
        <w:proofErr w:type="gramStart"/>
        <w:r w:rsidR="00933940">
          <w:t>i.e.</w:t>
        </w:r>
        <w:proofErr w:type="gramEnd"/>
        <w:r w:rsidR="00933940">
          <w:t xml:space="preserve"> are they more isolated on average than other workers)?</w:t>
        </w:r>
      </w:ins>
    </w:p>
    <w:p w14:paraId="2AF3F688" w14:textId="1FD372A2" w:rsidR="003B71D0" w:rsidRDefault="004D03B8" w:rsidP="33B59447">
      <w:pPr>
        <w:rPr>
          <w:ins w:id="245" w:author="Caroline Emberson (staff)" w:date="2023-09-22T09:39:00Z"/>
        </w:rPr>
      </w:pPr>
      <w:ins w:id="246" w:author="Caroline Emberson (staff)" w:date="2023-09-22T10:09:00Z">
        <w:r>
          <w:t xml:space="preserve">We would be looking for a degree ratio of less than 1 - </w:t>
        </w:r>
      </w:ins>
      <w:ins w:id="247" w:author="Caroline Emberson (staff)" w:date="2023-09-22T10:00:00Z">
        <w:r w:rsidR="003B71D0">
          <w:t>If the degree rat</w:t>
        </w:r>
      </w:ins>
      <w:ins w:id="248" w:author="Caroline Emberson (staff)" w:date="2023-09-22T10:01:00Z">
        <w:r w:rsidR="003B71D0">
          <w:t xml:space="preserve">io is </w:t>
        </w:r>
        <w:r w:rsidR="006F4D33">
          <w:t>less than 1 then ‘the hidden populations members have, on average, fewer connection to the frame population than frame po</w:t>
        </w:r>
      </w:ins>
      <w:ins w:id="249" w:author="Caroline Emberson (staff)" w:date="2023-09-22T10:02:00Z">
        <w:r w:rsidR="006F4D33">
          <w:t xml:space="preserve">pulation </w:t>
        </w:r>
        <w:proofErr w:type="gramStart"/>
        <w:r w:rsidR="006F4D33">
          <w:t>members’</w:t>
        </w:r>
        <w:proofErr w:type="gramEnd"/>
        <w:r w:rsidR="006F4D33">
          <w:t>. (</w:t>
        </w:r>
        <w:r w:rsidR="005C62CF">
          <w:t>p.168)</w:t>
        </w:r>
      </w:ins>
    </w:p>
    <w:p w14:paraId="7B32A03D" w14:textId="6057E36D" w:rsidR="00471F48" w:rsidRDefault="003E3037">
      <w:pPr>
        <w:ind w:left="360"/>
        <w:rPr>
          <w:moveTo w:id="250" w:author="Caroline Emberson (staff)" w:date="2023-09-22T09:39:00Z"/>
        </w:rPr>
        <w:pPrChange w:id="251" w:author="Caroline Emberson (staff)" w:date="2023-09-22T09:43:00Z">
          <w:pPr>
            <w:pStyle w:val="ListParagraph"/>
            <w:numPr>
              <w:numId w:val="4"/>
            </w:numPr>
            <w:ind w:hanging="360"/>
          </w:pPr>
        </w:pPrChange>
      </w:pPr>
      <w:commentRangeStart w:id="252"/>
      <w:commentRangeStart w:id="253"/>
      <w:ins w:id="254" w:author="Caroline Emberson (staff)" w:date="2023-09-22T09:43:00Z">
        <w:r>
          <w:t xml:space="preserve">8. </w:t>
        </w:r>
      </w:ins>
      <w:moveToRangeStart w:id="255" w:author="Caroline Emberson (staff)" w:date="2023-09-22T09:39:00Z" w:name="move146267966"/>
      <w:moveTo w:id="256" w:author="Caroline Emberson (staff)" w:date="2023-09-22T09:39:00Z">
        <w:r w:rsidR="00471F48">
          <w:t>True positive rate:</w:t>
        </w:r>
      </w:moveTo>
      <w:ins w:id="257" w:author="Caroline Emberson (staff)" w:date="2023-09-22T09:54:00Z">
        <w:r w:rsidR="009F1167">
          <w:t xml:space="preserve"> </w:t>
        </w:r>
      </w:ins>
    </w:p>
    <w:moveToRangeEnd w:id="255"/>
    <w:p w14:paraId="07F3FCCE" w14:textId="77777777" w:rsidR="00471F48" w:rsidRDefault="00471F48" w:rsidP="33B59447"/>
    <w:p w14:paraId="761ED87E" w14:textId="17D71D06" w:rsidR="36DA120F" w:rsidRDefault="36DA120F" w:rsidP="33B59447">
      <w:r>
        <w:t>Use: Equal to the average number of connections from a member of the hidden population (H) to the Sample Frame population (F)</w:t>
      </w:r>
      <w:r w:rsidR="2086B182">
        <w:t xml:space="preserve"> (Feehan and </w:t>
      </w:r>
      <w:proofErr w:type="spellStart"/>
      <w:r w:rsidR="2086B182">
        <w:t>Salganik</w:t>
      </w:r>
      <w:proofErr w:type="spellEnd"/>
      <w:r w:rsidR="2086B182">
        <w:t xml:space="preserve"> 2014 equation 18)</w:t>
      </w:r>
    </w:p>
    <w:p w14:paraId="549C77A4" w14:textId="5218BFF2" w:rsidR="2086B182" w:rsidDel="00471F48" w:rsidRDefault="2086B182" w:rsidP="00471F48">
      <w:pPr>
        <w:pStyle w:val="ListParagraph"/>
        <w:numPr>
          <w:ilvl w:val="0"/>
          <w:numId w:val="4"/>
        </w:numPr>
        <w:rPr>
          <w:moveFrom w:id="258" w:author="Caroline Emberson (staff)" w:date="2023-09-22T09:39:00Z"/>
        </w:rPr>
      </w:pPr>
      <w:moveFromRangeStart w:id="259" w:author="Caroline Emberson (staff)" w:date="2023-09-22T09:39:00Z" w:name="move146267966"/>
      <w:moveFrom w:id="260" w:author="Caroline Emberson (staff)" w:date="2023-09-22T09:39:00Z">
        <w:r w:rsidDel="00471F48">
          <w:t>True positive rate:</w:t>
        </w:r>
      </w:moveFrom>
    </w:p>
    <w:moveFromRangeEnd w:id="259"/>
    <w:p w14:paraId="566BAC7D" w14:textId="5EC9ED32" w:rsidR="1A069337" w:rsidRDefault="1A069337" w:rsidP="33B59447">
      <w:r>
        <w:t>Calculation</w:t>
      </w:r>
      <w:r w:rsidR="713D6DB4">
        <w:t xml:space="preserve">: </w:t>
      </w:r>
      <w:del w:id="261" w:author="Caroline Emberson (staff)" w:date="2023-09-22T09:55:00Z">
        <w:r w:rsidR="713D6DB4" w:rsidRPr="33B59447" w:rsidDel="0011505A">
          <w:rPr>
            <w:b/>
            <w:bCs/>
          </w:rPr>
          <w:delText>Sum</w:delText>
        </w:r>
        <w:r w:rsidR="713D6DB4" w:rsidDel="0011505A">
          <w:delText xml:space="preserve"> of the number of domestic workers who are reported</w:delText>
        </w:r>
        <w:r w:rsidR="4AAD7C0B" w:rsidDel="0011505A">
          <w:delText xml:space="preserve">ly </w:delText>
        </w:r>
        <w:r w:rsidR="713D6DB4" w:rsidDel="0011505A">
          <w:delText>known to be exploited by all qualifying</w:delText>
        </w:r>
        <w:r w:rsidR="2AF457A2" w:rsidDel="0011505A">
          <w:delText xml:space="preserve"> respondents</w:delText>
        </w:r>
        <w:r w:rsidR="18DE6B04" w:rsidDel="0011505A">
          <w:delText xml:space="preserve"> </w:delText>
        </w:r>
        <w:r w:rsidR="18DE6B04" w:rsidRPr="33B59447" w:rsidDel="0011505A">
          <w:rPr>
            <w:b/>
            <w:bCs/>
          </w:rPr>
          <w:delText xml:space="preserve">divided by count </w:delText>
        </w:r>
        <w:r w:rsidR="18DE6B04" w:rsidDel="0011505A">
          <w:delText xml:space="preserve">of the </w:delText>
        </w:r>
        <w:r w:rsidR="0EDE58F7" w:rsidDel="0011505A">
          <w:delText xml:space="preserve">total </w:delText>
        </w:r>
        <w:r w:rsidR="18DE6B04" w:rsidDel="0011505A">
          <w:delText xml:space="preserve">number of </w:delText>
        </w:r>
        <w:r w:rsidR="16C4C37E" w:rsidDel="0011505A">
          <w:delText>self-reports of exploitation</w:delText>
        </w:r>
        <w:r w:rsidR="6E30CB8F" w:rsidDel="0011505A">
          <w:delText xml:space="preserve"> (Need to check</w:delText>
        </w:r>
        <w:r w:rsidR="0436693C" w:rsidDel="0011505A">
          <w:delText xml:space="preserve"> that</w:delText>
        </w:r>
        <w:r w:rsidR="6E30CB8F" w:rsidDel="0011505A">
          <w:delText xml:space="preserve"> this inte</w:delText>
        </w:r>
        <w:r w:rsidR="413A4382" w:rsidDel="0011505A">
          <w:delText>r</w:delText>
        </w:r>
        <w:r w:rsidR="6E30CB8F" w:rsidDel="0011505A">
          <w:delText>pretation</w:delText>
        </w:r>
        <w:r w:rsidR="5FA4FD19" w:rsidDel="0011505A">
          <w:delText xml:space="preserve"> is correct</w:delText>
        </w:r>
        <w:r w:rsidR="6E30CB8F" w:rsidDel="0011505A">
          <w:delText>).</w:delText>
        </w:r>
      </w:del>
    </w:p>
    <w:p w14:paraId="356D924B" w14:textId="764168E3" w:rsidR="1A069337" w:rsidRDefault="1A069337" w:rsidP="33B59447">
      <w:pPr>
        <w:rPr>
          <w:ins w:id="262" w:author="Caroline Emberson (staff)" w:date="2023-09-22T09:55:00Z"/>
        </w:rPr>
      </w:pPr>
      <w:r>
        <w:t>Use: Equal to the number of in reports to H</w:t>
      </w:r>
      <w:r w:rsidR="7978924F">
        <w:t xml:space="preserve"> (hidden population of exploited domestic workers)</w:t>
      </w:r>
      <w:r>
        <w:t xml:space="preserve"> from F</w:t>
      </w:r>
      <w:r w:rsidR="203ED2A9">
        <w:t xml:space="preserve"> (frame sample)</w:t>
      </w:r>
      <w:r>
        <w:t xml:space="preserve"> divided by the number of edges connecting H and F</w:t>
      </w:r>
      <w:r w:rsidR="0C28235A">
        <w:t>.</w:t>
      </w:r>
      <w:commentRangeEnd w:id="252"/>
      <w:r w:rsidR="000C4277">
        <w:rPr>
          <w:rStyle w:val="CommentReference"/>
        </w:rPr>
        <w:commentReference w:id="252"/>
      </w:r>
      <w:commentRangeEnd w:id="253"/>
      <w:r w:rsidR="00CF0E61">
        <w:rPr>
          <w:rStyle w:val="CommentReference"/>
        </w:rPr>
        <w:commentReference w:id="253"/>
      </w:r>
    </w:p>
    <w:p w14:paraId="2E6037B1" w14:textId="77777777" w:rsidR="0011505A" w:rsidRDefault="0011505A" w:rsidP="33B59447"/>
    <w:p w14:paraId="368BC3F8" w14:textId="764A7671" w:rsidR="4AF6E688" w:rsidRDefault="003E3037">
      <w:pPr>
        <w:ind w:left="360"/>
        <w:pPrChange w:id="263" w:author="Caroline Emberson (staff)" w:date="2023-09-22T09:44:00Z">
          <w:pPr>
            <w:pStyle w:val="ListParagraph"/>
            <w:numPr>
              <w:numId w:val="4"/>
            </w:numPr>
            <w:ind w:hanging="360"/>
          </w:pPr>
        </w:pPrChange>
      </w:pPr>
      <w:ins w:id="264" w:author="Caroline Emberson (staff)" w:date="2023-09-22T09:44:00Z">
        <w:r>
          <w:t xml:space="preserve">9. </w:t>
        </w:r>
      </w:ins>
      <w:r w:rsidR="4AF6E688">
        <w:t>Variance estimation and c</w:t>
      </w:r>
      <w:r w:rsidR="5947A475">
        <w:t>onfidence limits</w:t>
      </w:r>
    </w:p>
    <w:p w14:paraId="1A6C923C" w14:textId="1BA9DF0E" w:rsidR="369253C7" w:rsidRDefault="369253C7" w:rsidP="33B59447">
      <w:r>
        <w:t xml:space="preserve">Need to establish a way to automate and run the following procedure - perhaps in R? [Selim, </w:t>
      </w:r>
      <w:proofErr w:type="gramStart"/>
      <w:r>
        <w:t>take a look</w:t>
      </w:r>
      <w:proofErr w:type="gramEnd"/>
      <w:r>
        <w:t xml:space="preserve"> at this, but do say if this is something for which we need additional support]</w:t>
      </w:r>
    </w:p>
    <w:p w14:paraId="6C261C96" w14:textId="4265A210" w:rsidR="1C4B5CC4" w:rsidRDefault="1C4B5CC4" w:rsidP="33B59447">
      <w:pPr>
        <w:spacing w:line="257" w:lineRule="auto"/>
        <w:rPr>
          <w:rFonts w:ascii="Calibri" w:eastAsia="Calibri" w:hAnsi="Calibri" w:cs="Calibri"/>
        </w:rPr>
      </w:pPr>
      <w:proofErr w:type="spellStart"/>
      <w:r w:rsidRPr="33B59447">
        <w:rPr>
          <w:rFonts w:ascii="Calibri" w:eastAsia="Calibri" w:hAnsi="Calibri" w:cs="Calibri"/>
        </w:rPr>
        <w:lastRenderedPageBreak/>
        <w:t>i</w:t>
      </w:r>
      <w:proofErr w:type="spellEnd"/>
      <w:r w:rsidRPr="33B59447">
        <w:rPr>
          <w:rFonts w:ascii="Calibri" w:eastAsia="Calibri" w:hAnsi="Calibri" w:cs="Calibri"/>
        </w:rPr>
        <w:t xml:space="preserve">) generate B [we would need to decide on the value of B] replicant samples by randomly sampling with replacement from Frame sample </w:t>
      </w:r>
      <w:proofErr w:type="spellStart"/>
      <w:r w:rsidRPr="33B59447">
        <w:rPr>
          <w:rFonts w:ascii="Calibri" w:eastAsia="Calibri" w:hAnsi="Calibri" w:cs="Calibri"/>
        </w:rPr>
        <w:t>sF</w:t>
      </w:r>
      <w:proofErr w:type="spellEnd"/>
      <w:r w:rsidR="21263E65" w:rsidRPr="33B59447">
        <w:rPr>
          <w:rFonts w:ascii="Calibri" w:eastAsia="Calibri" w:hAnsi="Calibri" w:cs="Calibri"/>
        </w:rPr>
        <w:t>]</w:t>
      </w:r>
    </w:p>
    <w:p w14:paraId="569D316D" w14:textId="1B362EE4" w:rsidR="1C4B5CC4" w:rsidRDefault="1C4B5CC4" w:rsidP="33B59447">
      <w:pPr>
        <w:spacing w:line="257" w:lineRule="auto"/>
      </w:pPr>
      <w:r w:rsidRPr="33B59447">
        <w:rPr>
          <w:rFonts w:ascii="Calibri" w:eastAsia="Calibri" w:hAnsi="Calibri" w:cs="Calibri"/>
        </w:rPr>
        <w:t>ii) use these replicate samples to produce a set of replicate estimates Estimate NH1 … Estimate NHB</w:t>
      </w:r>
    </w:p>
    <w:p w14:paraId="119030FF" w14:textId="2741EDD8" w:rsidR="1C4B5CC4" w:rsidRDefault="1C4B5CC4" w:rsidP="33B59447">
      <w:pPr>
        <w:spacing w:line="257" w:lineRule="auto"/>
      </w:pPr>
      <w:r w:rsidRPr="33B59447">
        <w:rPr>
          <w:rFonts w:ascii="Calibri" w:eastAsia="Calibri" w:hAnsi="Calibri" w:cs="Calibri"/>
        </w:rPr>
        <w:t>iii) combine to produce a confidence interval, for example by the percentile method which chooses the 2.5</w:t>
      </w:r>
      <w:r w:rsidRPr="33B59447">
        <w:rPr>
          <w:rFonts w:ascii="Calibri" w:eastAsia="Calibri" w:hAnsi="Calibri" w:cs="Calibri"/>
          <w:vertAlign w:val="superscript"/>
        </w:rPr>
        <w:t>th</w:t>
      </w:r>
      <w:r w:rsidRPr="33B59447">
        <w:rPr>
          <w:rFonts w:ascii="Calibri" w:eastAsia="Calibri" w:hAnsi="Calibri" w:cs="Calibri"/>
        </w:rPr>
        <w:t xml:space="preserve"> and 97.5</w:t>
      </w:r>
      <w:r w:rsidRPr="33B59447">
        <w:rPr>
          <w:rFonts w:ascii="Calibri" w:eastAsia="Calibri" w:hAnsi="Calibri" w:cs="Calibri"/>
          <w:vertAlign w:val="superscript"/>
        </w:rPr>
        <w:t>th</w:t>
      </w:r>
      <w:r w:rsidRPr="33B59447">
        <w:rPr>
          <w:rFonts w:ascii="Calibri" w:eastAsia="Calibri" w:hAnsi="Calibri" w:cs="Calibri"/>
        </w:rPr>
        <w:t xml:space="preserve"> percentiles of the B estimates (Fig F.1) </w:t>
      </w:r>
      <w:proofErr w:type="spellStart"/>
      <w:r w:rsidRPr="33B59447">
        <w:rPr>
          <w:rFonts w:ascii="Calibri" w:eastAsia="Calibri" w:hAnsi="Calibri" w:cs="Calibri"/>
        </w:rPr>
        <w:t>Efron</w:t>
      </w:r>
      <w:proofErr w:type="spellEnd"/>
      <w:r w:rsidRPr="33B59447">
        <w:rPr>
          <w:rFonts w:ascii="Calibri" w:eastAsia="Calibri" w:hAnsi="Calibri" w:cs="Calibri"/>
        </w:rPr>
        <w:t xml:space="preserve"> and </w:t>
      </w:r>
      <w:proofErr w:type="spellStart"/>
      <w:r w:rsidRPr="33B59447">
        <w:rPr>
          <w:rFonts w:ascii="Calibri" w:eastAsia="Calibri" w:hAnsi="Calibri" w:cs="Calibri"/>
        </w:rPr>
        <w:t>Tibshirani</w:t>
      </w:r>
      <w:proofErr w:type="spellEnd"/>
      <w:r w:rsidRPr="33B59447">
        <w:rPr>
          <w:rFonts w:ascii="Calibri" w:eastAsia="Calibri" w:hAnsi="Calibri" w:cs="Calibri"/>
        </w:rPr>
        <w:t>, 1993)</w:t>
      </w:r>
      <w:r w:rsidR="43A03D60" w:rsidRPr="33B59447">
        <w:rPr>
          <w:rFonts w:ascii="Calibri" w:eastAsia="Calibri" w:hAnsi="Calibri" w:cs="Calibri"/>
        </w:rPr>
        <w:t>.</w:t>
      </w:r>
    </w:p>
    <w:p w14:paraId="559A7246" w14:textId="55B6852D" w:rsidR="43A03D60" w:rsidRDefault="43A03D60" w:rsidP="33B59447">
      <w:pPr>
        <w:spacing w:line="257" w:lineRule="auto"/>
        <w:rPr>
          <w:rFonts w:ascii="Calibri" w:eastAsia="Calibri" w:hAnsi="Calibri" w:cs="Calibri"/>
        </w:rPr>
      </w:pPr>
      <w:r w:rsidRPr="33B59447">
        <w:rPr>
          <w:rFonts w:ascii="Calibri" w:eastAsia="Calibri" w:hAnsi="Calibri" w:cs="Calibri"/>
        </w:rPr>
        <w:t>10. Measures of robustness</w:t>
      </w:r>
    </w:p>
    <w:p w14:paraId="2699BE22" w14:textId="33EB6C18" w:rsidR="43A03D60" w:rsidRDefault="43A03D60" w:rsidP="33B59447">
      <w:pPr>
        <w:spacing w:line="257" w:lineRule="auto"/>
        <w:rPr>
          <w:ins w:id="265" w:author="Caroline Emberson (staff)" w:date="2023-09-25T12:07:00Z"/>
          <w:rFonts w:ascii="Calibri" w:eastAsia="Calibri" w:hAnsi="Calibri" w:cs="Calibri"/>
        </w:rPr>
      </w:pPr>
      <w:r w:rsidRPr="33B59447">
        <w:rPr>
          <w:rFonts w:ascii="Calibri" w:eastAsia="Calibri" w:hAnsi="Calibri" w:cs="Calibri"/>
        </w:rPr>
        <w:t xml:space="preserve">We may </w:t>
      </w:r>
      <w:r w:rsidR="485337E2" w:rsidRPr="33B59447">
        <w:rPr>
          <w:rFonts w:ascii="Calibri" w:eastAsia="Calibri" w:hAnsi="Calibri" w:cs="Calibri"/>
        </w:rPr>
        <w:t xml:space="preserve">also </w:t>
      </w:r>
      <w:r w:rsidRPr="33B59447">
        <w:rPr>
          <w:rFonts w:ascii="Calibri" w:eastAsia="Calibri" w:hAnsi="Calibri" w:cs="Calibri"/>
        </w:rPr>
        <w:t>need some help with these.</w:t>
      </w:r>
    </w:p>
    <w:p w14:paraId="722C1FAD" w14:textId="78FC8E41" w:rsidR="001F65FC" w:rsidRDefault="001F65FC" w:rsidP="001F65FC">
      <w:pPr>
        <w:rPr>
          <w:ins w:id="266" w:author="Caroline Emberson (staff)" w:date="2023-09-25T12:07:00Z"/>
        </w:rPr>
      </w:pPr>
      <w:ins w:id="267" w:author="Caroline Emberson (staff)" w:date="2023-09-25T12:07:00Z">
        <w:r>
          <w:t>11.  How many people do you know who have been advised to enter the NRM? Q 83. 5f15: Do you know personally of any other domes</w:t>
        </w:r>
        <w:r>
          <w:rPr>
            <w:rFonts w:ascii="Tahoma" w:hAnsi="Tahoma" w:cs="Tahoma"/>
          </w:rPr>
          <w:t>ti</w:t>
        </w:r>
        <w:r>
          <w:t>c workers who went through the NRM system? If so, how many? (</w:t>
        </w:r>
        <w:proofErr w:type="gramStart"/>
        <w:r>
          <w:t>sum</w:t>
        </w:r>
        <w:proofErr w:type="gramEnd"/>
        <w:r>
          <w:t xml:space="preserve"> of Q83)</w:t>
        </w:r>
      </w:ins>
    </w:p>
    <w:p w14:paraId="21C832F9" w14:textId="7CF5430B" w:rsidR="001F65FC" w:rsidRDefault="001F65FC" w:rsidP="001F65FC">
      <w:pPr>
        <w:rPr>
          <w:ins w:id="268" w:author="Caroline Emberson (staff)" w:date="2023-09-25T12:07:00Z"/>
        </w:rPr>
      </w:pPr>
      <w:ins w:id="269" w:author="Caroline Emberson (staff)" w:date="2023-09-25T12:07:00Z">
        <w:r>
          <w:t xml:space="preserve">Use: This gives us a probe alter since we know that, from April 2009 to March 2023, there have been </w:t>
        </w:r>
        <w:r>
          <w:rPr>
            <w:rFonts w:ascii="Calibri" w:hAnsi="Calibri" w:cs="Calibri"/>
            <w:color w:val="000000"/>
            <w:bdr w:val="none" w:sz="0" w:space="0" w:color="auto" w:frame="1"/>
            <w:shd w:val="clear" w:color="auto" w:fill="FFFFFF"/>
          </w:rPr>
          <w:t>73,019 referrals to the NRM.</w:t>
        </w:r>
      </w:ins>
    </w:p>
    <w:p w14:paraId="18584F81" w14:textId="77777777" w:rsidR="001F65FC" w:rsidRDefault="001F65FC" w:rsidP="001F65FC">
      <w:pPr>
        <w:rPr>
          <w:ins w:id="270" w:author="Caroline Emberson (staff)" w:date="2023-09-25T12:07:00Z"/>
        </w:rPr>
      </w:pPr>
      <w:ins w:id="271" w:author="Caroline Emberson (staff)" w:date="2023-09-25T12:07:00Z">
        <w:r>
          <w:t>Calculation: Sum of Q. 83: 5f15 divided by number of NRM referrals (73,019)</w:t>
        </w:r>
      </w:ins>
    </w:p>
    <w:p w14:paraId="4AE2AD1B" w14:textId="77777777" w:rsidR="001F65FC" w:rsidRDefault="001F65FC" w:rsidP="33B59447">
      <w:pPr>
        <w:spacing w:line="257" w:lineRule="auto"/>
        <w:rPr>
          <w:rFonts w:ascii="Calibri" w:eastAsia="Calibri" w:hAnsi="Calibri" w:cs="Calibri"/>
        </w:rPr>
      </w:pPr>
    </w:p>
    <w:p w14:paraId="7564F828" w14:textId="791B40B1" w:rsidR="33B59447" w:rsidRDefault="33B59447" w:rsidP="33B59447">
      <w:pPr>
        <w:spacing w:line="257" w:lineRule="auto"/>
        <w:rPr>
          <w:rFonts w:ascii="Calibri" w:eastAsia="Calibri" w:hAnsi="Calibri" w:cs="Calibri"/>
        </w:rPr>
      </w:pPr>
    </w:p>
    <w:p w14:paraId="6ACCDEBB" w14:textId="29861C99" w:rsidR="33B59447" w:rsidRDefault="33B59447" w:rsidP="33B59447"/>
    <w:p w14:paraId="361A9466" w14:textId="55CEFCA3" w:rsidR="33B59447" w:rsidRDefault="33B59447" w:rsidP="33B59447"/>
    <w:p w14:paraId="0F4E7E7B" w14:textId="198F074C" w:rsidR="33B59447" w:rsidRDefault="33B59447" w:rsidP="33B59447"/>
    <w:sectPr w:rsidR="33B594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8" w:author="Caroline Emberson (staff)" w:date="2023-09-21T10:31:00Z" w:initials="CE">
    <w:p w14:paraId="018FF7D3" w14:textId="77777777" w:rsidR="00F02315" w:rsidRDefault="00F02315" w:rsidP="00A657B5">
      <w:pPr>
        <w:pStyle w:val="CommentText"/>
      </w:pPr>
      <w:r>
        <w:rPr>
          <w:rStyle w:val="CommentReference"/>
        </w:rPr>
        <w:annotationRef/>
      </w:r>
      <w:r>
        <w:t>Given our more recent conversations, we could 1) use the more up-to-date figure of 19,780 to estimate the GNSUM statistic and 2) also use the NRM questions to calculate the alter sample size</w:t>
      </w:r>
    </w:p>
  </w:comment>
  <w:comment w:id="29" w:author="Scott Moser (staff) [2]" w:date="2023-09-25T15:51:00Z" w:initials="SM(">
    <w:p w14:paraId="49206F42" w14:textId="77777777" w:rsidR="00596A22" w:rsidRDefault="00596A22">
      <w:pPr>
        <w:pStyle w:val="CommentText"/>
      </w:pPr>
      <w:r>
        <w:rPr>
          <w:rStyle w:val="CommentReference"/>
        </w:rPr>
        <w:annotationRef/>
      </w:r>
      <w:r>
        <w:t xml:space="preserve">Sounds good to me.  In theory, we only need one ‘know group size.’  But </w:t>
      </w:r>
      <w:proofErr w:type="gramStart"/>
      <w:r>
        <w:t>typically</w:t>
      </w:r>
      <w:proofErr w:type="gramEnd"/>
      <w:r>
        <w:t xml:space="preserve"> I’ve seen between 5 and 20.  But if we have two (or three?) then so be it.  We can still perform the analysis.</w:t>
      </w:r>
    </w:p>
    <w:p w14:paraId="0862F00F" w14:textId="38EF230D" w:rsidR="00596A22" w:rsidRDefault="00596A22">
      <w:pPr>
        <w:pStyle w:val="CommentText"/>
      </w:pPr>
    </w:p>
  </w:comment>
  <w:comment w:id="30" w:author="Scott Moser (staff) [2]" w:date="2023-09-25T16:06:00Z" w:initials="SM(">
    <w:p w14:paraId="5CE1D968" w14:textId="77777777" w:rsidR="00902542" w:rsidRDefault="00902542">
      <w:pPr>
        <w:pStyle w:val="CommentText"/>
      </w:pPr>
      <w:r>
        <w:rPr>
          <w:rStyle w:val="CommentReference"/>
        </w:rPr>
        <w:annotationRef/>
      </w:r>
      <w:r>
        <w:t xml:space="preserve">Erg, I’ve only had two cups of coffee </w:t>
      </w:r>
      <w:proofErr w:type="gramStart"/>
      <w:r>
        <w:t>today</w:t>
      </w:r>
      <w:proofErr w:type="gramEnd"/>
      <w:r>
        <w:t xml:space="preserve"> so I am likely missing a lot here, but at the risk of sounding foolish…. I think we use the ‘know population size’ to estimate the size of each </w:t>
      </w:r>
      <w:proofErr w:type="gramStart"/>
      <w:r>
        <w:t>individuals</w:t>
      </w:r>
      <w:proofErr w:type="gramEnd"/>
      <w:r>
        <w:t xml:space="preserve"> personal network.  Then we use that estimate to ‘scale-up’ the number of people in the hidden population that that individual knows to the population-level.   </w:t>
      </w:r>
      <w:proofErr w:type="gramStart"/>
      <w:r>
        <w:t>E.g.</w:t>
      </w:r>
      <w:proofErr w:type="gramEnd"/>
      <w:r>
        <w:t xml:space="preserve"> </w:t>
      </w:r>
      <w:proofErr w:type="spellStart"/>
      <w:r>
        <w:t>eqns</w:t>
      </w:r>
      <w:proofErr w:type="spellEnd"/>
      <w:r>
        <w:t xml:space="preserve"> 1 and 2 in </w:t>
      </w:r>
      <w:r w:rsidRPr="00902542">
        <w:t>https://www.ncbi.nlm.nih.gov/pmc/articles/PMC4777323/</w:t>
      </w:r>
      <w:r>
        <w:br/>
        <w:t>No?</w:t>
      </w:r>
    </w:p>
    <w:p w14:paraId="5733D23C" w14:textId="0274FB85" w:rsidR="00902542" w:rsidRDefault="00902542">
      <w:pPr>
        <w:pStyle w:val="CommentText"/>
      </w:pPr>
    </w:p>
  </w:comment>
  <w:comment w:id="31" w:author="Scott Moser (staff)" w:date="2023-08-21T15:48:00Z" w:initials="SM(">
    <w:p w14:paraId="601E3E03" w14:textId="5A258DDA" w:rsidR="008831CA" w:rsidRDefault="008831CA" w:rsidP="005E7476">
      <w:pPr>
        <w:pStyle w:val="CommentText"/>
      </w:pPr>
      <w:r>
        <w:rPr>
          <w:rStyle w:val="CommentReference"/>
        </w:rPr>
        <w:annotationRef/>
      </w:r>
      <w:r>
        <w:t>??  I don't follow.  *If* this could be done, then you don't need any sort of scale-up procedure.</w:t>
      </w:r>
    </w:p>
  </w:comment>
  <w:comment w:id="32" w:author="Caroline Emberson (staff)" w:date="2023-09-22T10:29:00Z" w:initials="CE">
    <w:p w14:paraId="350F141B" w14:textId="77777777" w:rsidR="00174326" w:rsidRDefault="00174326" w:rsidP="008E4427">
      <w:pPr>
        <w:pStyle w:val="CommentText"/>
      </w:pPr>
      <w:r>
        <w:rPr>
          <w:rStyle w:val="CommentReference"/>
        </w:rPr>
        <w:annotationRef/>
      </w:r>
      <w:r>
        <w:t>I hope that what I have written now is a bit clearer</w:t>
      </w:r>
    </w:p>
  </w:comment>
  <w:comment w:id="85" w:author="Caroline Emberson (staff)" w:date="2023-09-21T10:56:00Z" w:initials="CE">
    <w:p w14:paraId="50B431D2" w14:textId="77777777" w:rsidR="00C23B62" w:rsidRDefault="00562D34" w:rsidP="00FA4DB2">
      <w:pPr>
        <w:pStyle w:val="CommentText"/>
      </w:pPr>
      <w:r>
        <w:rPr>
          <w:rStyle w:val="CommentReference"/>
        </w:rPr>
        <w:annotationRef/>
      </w:r>
      <w:r w:rsidR="00C23B62">
        <w:t xml:space="preserve">On reflection, this question is too vague to act as an indicator of overall exploitation. As Scott suggests, we are better going with the grouping indicators of forced </w:t>
      </w:r>
      <w:proofErr w:type="spellStart"/>
      <w:r w:rsidR="00C23B62">
        <w:t>labour</w:t>
      </w:r>
      <w:proofErr w:type="spellEnd"/>
    </w:p>
  </w:comment>
  <w:comment w:id="124" w:author="Caroline Emberson (staff)" w:date="2023-09-21T10:57:00Z" w:initials="CE">
    <w:p w14:paraId="03C13220" w14:textId="77777777" w:rsidR="00E23C2C" w:rsidRDefault="00326D7C" w:rsidP="00727D9A">
      <w:pPr>
        <w:pStyle w:val="CommentText"/>
      </w:pPr>
      <w:r>
        <w:rPr>
          <w:rStyle w:val="CommentReference"/>
        </w:rPr>
        <w:annotationRef/>
      </w:r>
      <w:r w:rsidR="00E23C2C">
        <w:t xml:space="preserve">Is this correct - or do we simply sum the </w:t>
      </w:r>
      <w:proofErr w:type="gramStart"/>
      <w:r w:rsidR="00E23C2C">
        <w:t>terms</w:t>
      </w:r>
      <w:proofErr w:type="gramEnd"/>
      <w:r w:rsidR="00E23C2C">
        <w:t xml:space="preserve"> and it doesn't matter about the potential for double counting?</w:t>
      </w:r>
    </w:p>
  </w:comment>
  <w:comment w:id="125" w:author="Scott Moser (staff) [2]" w:date="2023-09-25T16:10:00Z" w:initials="SM(">
    <w:p w14:paraId="0BB09493" w14:textId="50D03B0E" w:rsidR="00902542" w:rsidRDefault="00902542">
      <w:pPr>
        <w:pStyle w:val="CommentText"/>
      </w:pPr>
      <w:r>
        <w:rPr>
          <w:rStyle w:val="CommentReference"/>
        </w:rPr>
        <w:annotationRef/>
      </w:r>
      <w:r>
        <w:t xml:space="preserve">Ah, I see what you are saying, Caroline.  Excellent catch!  I hadn’t considered double counting.  </w:t>
      </w:r>
      <w:r>
        <w:t xml:space="preserve">The easiest </w:t>
      </w:r>
      <w:r w:rsidR="00F806CC">
        <w:t>suggestion</w:t>
      </w:r>
      <w:r>
        <w:t xml:space="preserve"> that comes to mind is to just perform the estimation multiple times, each time using a different indicator for </w:t>
      </w:r>
      <w:proofErr w:type="spellStart"/>
      <w:r>
        <w:t>y_i,H</w:t>
      </w:r>
      <w:proofErr w:type="spellEnd"/>
      <w:r>
        <w:t xml:space="preserve"> (= the number of people person $</w:t>
      </w:r>
      <w:proofErr w:type="spellStart"/>
      <w:r>
        <w:t>i</w:t>
      </w:r>
      <w:proofErr w:type="spellEnd"/>
      <w:r>
        <w:t xml:space="preserve">$ reports knowing in the hidden population).  That is, </w:t>
      </w:r>
      <w:r w:rsidR="00F21468">
        <w:t xml:space="preserve">we say “ok, if we use Q29: 5a1== (0, 1,2) as a measure of </w:t>
      </w:r>
      <w:proofErr w:type="spellStart"/>
      <w:r w:rsidR="00F21468">
        <w:t>y_i,H</w:t>
      </w:r>
      <w:proofErr w:type="spellEnd"/>
      <w:r w:rsidR="00F21468">
        <w:t xml:space="preserve"> we get such and such estimates.  Al</w:t>
      </w:r>
      <w:r w:rsidR="003F58CA">
        <w:t>ternatively</w:t>
      </w:r>
      <w:r w:rsidR="00F21468">
        <w:t xml:space="preserve">, one might think that </w:t>
      </w:r>
      <w:r w:rsidR="003F58CA">
        <w:t xml:space="preserve">Q70==(0,1,2)) </w:t>
      </w:r>
      <w:r w:rsidR="00F21468">
        <w:t xml:space="preserve">is an appropriate measure of </w:t>
      </w:r>
      <w:proofErr w:type="spellStart"/>
      <w:r w:rsidR="00F21468">
        <w:t>y_i,H</w:t>
      </w:r>
      <w:proofErr w:type="spellEnd"/>
      <w:r w:rsidR="00F21468">
        <w:t xml:space="preserve">.  If we use that question we get this and </w:t>
      </w:r>
      <w:proofErr w:type="gramStart"/>
      <w:r w:rsidR="00F21468">
        <w:t>that results</w:t>
      </w:r>
      <w:proofErr w:type="gramEnd"/>
      <w:r w:rsidR="00F21468">
        <w:t xml:space="preserve">.”  Put another way, we have several plausible </w:t>
      </w:r>
      <w:proofErr w:type="gramStart"/>
      <w:r w:rsidR="00F21468">
        <w:t>measure</w:t>
      </w:r>
      <w:proofErr w:type="gramEnd"/>
      <w:r w:rsidR="00F21468">
        <w:t xml:space="preserve"> of ‘how many DW do you know that are experiencing MS?’  (</w:t>
      </w:r>
      <w:proofErr w:type="gramStart"/>
      <w:r w:rsidR="00F21468">
        <w:t>the</w:t>
      </w:r>
      <w:proofErr w:type="gramEnd"/>
      <w:r w:rsidR="00F21468">
        <w:t xml:space="preserve"> definitional issues not withstanding).  So, personally, I’d be agnostic about the ‘right measure’ and just report estimates using different answer to the above question (‘how many DW do you know that are experiencing MS?’  )</w:t>
      </w:r>
    </w:p>
    <w:p w14:paraId="5F5E5E8C" w14:textId="56260592" w:rsidR="00F21468" w:rsidRDefault="00F21468">
      <w:pPr>
        <w:pStyle w:val="CommentText"/>
      </w:pPr>
    </w:p>
  </w:comment>
  <w:comment w:id="192" w:author="Scott Moser (staff) [2]" w:date="2023-09-25T16:18:00Z" w:initials="SM(">
    <w:p w14:paraId="409B32F2" w14:textId="4EAD0FA0" w:rsidR="00CF0E61" w:rsidRDefault="00CF0E61">
      <w:pPr>
        <w:pStyle w:val="CommentText"/>
      </w:pPr>
      <w:r>
        <w:rPr>
          <w:rStyle w:val="CommentReference"/>
        </w:rPr>
        <w:annotationRef/>
      </w:r>
      <w:r>
        <w:t xml:space="preserve">I’m </w:t>
      </w:r>
      <w:proofErr w:type="gramStart"/>
      <w:r>
        <w:t>definitely being</w:t>
      </w:r>
      <w:proofErr w:type="gramEnd"/>
      <w:r>
        <w:t xml:space="preserve"> dense but… which ‘a’ and ‘b’ are these?  From item 1? Or from item 2?</w:t>
      </w:r>
      <w:r>
        <w:br/>
        <w:t xml:space="preserve">I’ll have to double-check these </w:t>
      </w:r>
      <w:proofErr w:type="spellStart"/>
      <w:r>
        <w:t>calcuations</w:t>
      </w:r>
      <w:proofErr w:type="spellEnd"/>
      <w:r>
        <w:t xml:space="preserve"> more carefully, but please see my above reference to the </w:t>
      </w:r>
      <w:proofErr w:type="spellStart"/>
      <w:r>
        <w:t>Maltier</w:t>
      </w:r>
      <w:proofErr w:type="spellEnd"/>
      <w:r>
        <w:t xml:space="preserve"> (</w:t>
      </w:r>
      <w:proofErr w:type="spellStart"/>
      <w:r>
        <w:t>sp</w:t>
      </w:r>
      <w:proofErr w:type="spellEnd"/>
      <w:r>
        <w:t>?) et al paper.</w:t>
      </w:r>
    </w:p>
  </w:comment>
  <w:comment w:id="213" w:author="Scott Moser (staff)" w:date="2023-08-21T16:02:00Z" w:initials="SM(">
    <w:p w14:paraId="40B24BDC" w14:textId="376C3BF4" w:rsidR="003D5763" w:rsidRDefault="003D5763" w:rsidP="00D11A6B">
      <w:pPr>
        <w:pStyle w:val="CommentText"/>
      </w:pPr>
      <w:r>
        <w:rPr>
          <w:rStyle w:val="CommentReference"/>
        </w:rPr>
        <w:annotationRef/>
      </w:r>
      <w:r>
        <w:t>What is this meant to be?  It is not d_{H,F}</w:t>
      </w:r>
    </w:p>
  </w:comment>
  <w:comment w:id="214" w:author="Caroline Emberson (staff)" w:date="2023-09-22T10:31:00Z" w:initials="CE">
    <w:p w14:paraId="3C688746" w14:textId="77777777" w:rsidR="00B66475" w:rsidRDefault="00B66475" w:rsidP="008B6FC2">
      <w:pPr>
        <w:pStyle w:val="CommentText"/>
      </w:pPr>
      <w:r>
        <w:rPr>
          <w:rStyle w:val="CommentReference"/>
        </w:rPr>
        <w:annotationRef/>
      </w:r>
      <w:r>
        <w:t>You are quite right! Not sure what happened there</w:t>
      </w:r>
    </w:p>
  </w:comment>
  <w:comment w:id="252" w:author="Caroline Emberson (staff)" w:date="2023-09-22T10:32:00Z" w:initials="CE">
    <w:p w14:paraId="02E0CF38" w14:textId="77777777" w:rsidR="000C4277" w:rsidRDefault="000C4277" w:rsidP="001A2050">
      <w:pPr>
        <w:pStyle w:val="CommentText"/>
      </w:pPr>
      <w:r>
        <w:rPr>
          <w:rStyle w:val="CommentReference"/>
        </w:rPr>
        <w:annotationRef/>
      </w:r>
      <w:r>
        <w:t>I agree with you Scott. I think that we abandon this and focus instead upon the degree ratio</w:t>
      </w:r>
    </w:p>
  </w:comment>
  <w:comment w:id="253" w:author="Scott Moser (staff) [2]" w:date="2023-09-25T16:20:00Z" w:initials="SM(">
    <w:p w14:paraId="6E69B13C" w14:textId="77777777" w:rsidR="00186D11" w:rsidRDefault="00CF0E61">
      <w:pPr>
        <w:pStyle w:val="CommentText"/>
      </w:pPr>
      <w:r>
        <w:rPr>
          <w:rStyle w:val="CommentReference"/>
        </w:rPr>
        <w:annotationRef/>
      </w:r>
      <w:r w:rsidR="00EF5745">
        <w:t xml:space="preserve">I hope I wasn’t overly negative!  Very sorry if so </w:t>
      </w:r>
      <w:r w:rsidR="00EF5745">
        <w:sym w:font="Wingdings" w:char="F04C"/>
      </w:r>
      <w:r w:rsidR="00EF5745">
        <w:t xml:space="preserve">  As (I think) we have discussed, there _might_ be a way to estimate this, with some rather strong assumptions. </w:t>
      </w:r>
      <w:r w:rsidR="00186D11">
        <w:t>For example, if everyone person $</w:t>
      </w:r>
      <w:proofErr w:type="spellStart"/>
      <w:r w:rsidR="00186D11">
        <w:t>i</w:t>
      </w:r>
      <w:proofErr w:type="spellEnd"/>
      <w:r w:rsidR="00186D11">
        <w:t>$ in H reports knowing that went through the NRM knows that person $</w:t>
      </w:r>
      <w:proofErr w:type="spellStart"/>
      <w:r w:rsidR="00186D11">
        <w:t>i</w:t>
      </w:r>
      <w:proofErr w:type="spellEnd"/>
      <w:r w:rsidR="00186D11">
        <w:t xml:space="preserve">$ is in H, then I _think_ (?) we </w:t>
      </w:r>
      <w:proofErr w:type="spellStart"/>
      <w:r w:rsidR="00186D11">
        <w:t>ccould</w:t>
      </w:r>
      <w:proofErr w:type="spellEnd"/>
      <w:r w:rsidR="00186D11">
        <w:t xml:space="preserve"> gin up an estimate.</w:t>
      </w:r>
    </w:p>
    <w:p w14:paraId="603D3FFE" w14:textId="27F49E4D" w:rsidR="00CF0E61" w:rsidRDefault="00EF5745">
      <w:pPr>
        <w:pStyle w:val="CommentText"/>
      </w:pPr>
      <w:r>
        <w:br/>
        <w:t>But at the end of the day – and  as you rightly note Caroline – not estimatin the true positive rate is *not* a ‘deal breaker.’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8FF7D3" w15:done="0"/>
  <w15:commentEx w15:paraId="0862F00F" w15:paraIdParent="018FF7D3" w15:done="0"/>
  <w15:commentEx w15:paraId="5733D23C" w15:done="0"/>
  <w15:commentEx w15:paraId="601E3E03" w15:done="0"/>
  <w15:commentEx w15:paraId="350F141B" w15:paraIdParent="601E3E03" w15:done="0"/>
  <w15:commentEx w15:paraId="50B431D2" w15:done="0"/>
  <w15:commentEx w15:paraId="03C13220" w15:done="0"/>
  <w15:commentEx w15:paraId="5F5E5E8C" w15:paraIdParent="03C13220" w15:done="0"/>
  <w15:commentEx w15:paraId="409B32F2" w15:done="0"/>
  <w15:commentEx w15:paraId="40B24BDC" w15:done="0"/>
  <w15:commentEx w15:paraId="3C688746" w15:paraIdParent="40B24BDC" w15:done="0"/>
  <w15:commentEx w15:paraId="02E0CF38" w15:done="0"/>
  <w15:commentEx w15:paraId="603D3FFE" w15:paraIdParent="02E0CF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B69A17" w16cex:dateUtc="2023-09-21T09:31:00Z"/>
  <w16cex:commentExtensible w16cex:durableId="28BC2B08" w16cex:dateUtc="2023-09-25T14:51:00Z"/>
  <w16cex:commentExtensible w16cex:durableId="28BC2E78" w16cex:dateUtc="2023-09-25T15:06:00Z"/>
  <w16cex:commentExtensible w16cex:durableId="288E05D9" w16cex:dateUtc="2023-08-21T14:48:00Z"/>
  <w16cex:commentExtensible w16cex:durableId="28B7EB21" w16cex:dateUtc="2023-09-22T09:29:00Z"/>
  <w16cex:commentExtensible w16cex:durableId="28B69FF2" w16cex:dateUtc="2023-09-21T09:56:00Z"/>
  <w16cex:commentExtensible w16cex:durableId="28B6A012" w16cex:dateUtc="2023-09-21T09:57:00Z"/>
  <w16cex:commentExtensible w16cex:durableId="28BC2F7A" w16cex:dateUtc="2023-09-25T15:10:00Z"/>
  <w16cex:commentExtensible w16cex:durableId="28BC313E" w16cex:dateUtc="2023-09-25T15:18:00Z"/>
  <w16cex:commentExtensible w16cex:durableId="288E091B" w16cex:dateUtc="2023-08-21T15:02:00Z"/>
  <w16cex:commentExtensible w16cex:durableId="28B7EB7C" w16cex:dateUtc="2023-09-22T09:31:00Z"/>
  <w16cex:commentExtensible w16cex:durableId="28B7EBB9" w16cex:dateUtc="2023-09-22T09:32:00Z"/>
  <w16cex:commentExtensible w16cex:durableId="28BC31BD" w16cex:dateUtc="2023-09-25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8FF7D3" w16cid:durableId="28B69A17"/>
  <w16cid:commentId w16cid:paraId="0862F00F" w16cid:durableId="28BC2B08"/>
  <w16cid:commentId w16cid:paraId="5733D23C" w16cid:durableId="28BC2E78"/>
  <w16cid:commentId w16cid:paraId="601E3E03" w16cid:durableId="288E05D9"/>
  <w16cid:commentId w16cid:paraId="350F141B" w16cid:durableId="28B7EB21"/>
  <w16cid:commentId w16cid:paraId="50B431D2" w16cid:durableId="28B69FF2"/>
  <w16cid:commentId w16cid:paraId="03C13220" w16cid:durableId="28B6A012"/>
  <w16cid:commentId w16cid:paraId="5F5E5E8C" w16cid:durableId="28BC2F7A"/>
  <w16cid:commentId w16cid:paraId="409B32F2" w16cid:durableId="28BC313E"/>
  <w16cid:commentId w16cid:paraId="40B24BDC" w16cid:durableId="288E091B"/>
  <w16cid:commentId w16cid:paraId="3C688746" w16cid:durableId="28B7EB7C"/>
  <w16cid:commentId w16cid:paraId="02E0CF38" w16cid:durableId="28B7EBB9"/>
  <w16cid:commentId w16cid:paraId="603D3FFE" w16cid:durableId="28BC31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F6074"/>
    <w:multiLevelType w:val="hybridMultilevel"/>
    <w:tmpl w:val="B8422B9A"/>
    <w:lvl w:ilvl="0" w:tplc="2AD82D32">
      <w:start w:val="1"/>
      <w:numFmt w:val="decimal"/>
      <w:lvlText w:val="%1."/>
      <w:lvlJc w:val="left"/>
      <w:pPr>
        <w:ind w:left="720" w:hanging="360"/>
      </w:pPr>
    </w:lvl>
    <w:lvl w:ilvl="1" w:tplc="304C1C06">
      <w:start w:val="1"/>
      <w:numFmt w:val="lowerLetter"/>
      <w:lvlText w:val="%2."/>
      <w:lvlJc w:val="left"/>
      <w:pPr>
        <w:ind w:left="1440" w:hanging="360"/>
      </w:pPr>
    </w:lvl>
    <w:lvl w:ilvl="2" w:tplc="7EF85806">
      <w:start w:val="1"/>
      <w:numFmt w:val="lowerRoman"/>
      <w:lvlText w:val="%3."/>
      <w:lvlJc w:val="right"/>
      <w:pPr>
        <w:ind w:left="2160" w:hanging="180"/>
      </w:pPr>
    </w:lvl>
    <w:lvl w:ilvl="3" w:tplc="6C7A05A8">
      <w:start w:val="1"/>
      <w:numFmt w:val="decimal"/>
      <w:lvlText w:val="%4."/>
      <w:lvlJc w:val="left"/>
      <w:pPr>
        <w:ind w:left="2880" w:hanging="360"/>
      </w:pPr>
    </w:lvl>
    <w:lvl w:ilvl="4" w:tplc="5D1EBFA8">
      <w:start w:val="1"/>
      <w:numFmt w:val="lowerLetter"/>
      <w:lvlText w:val="%5."/>
      <w:lvlJc w:val="left"/>
      <w:pPr>
        <w:ind w:left="3600" w:hanging="360"/>
      </w:pPr>
    </w:lvl>
    <w:lvl w:ilvl="5" w:tplc="47BC68AA">
      <w:start w:val="1"/>
      <w:numFmt w:val="lowerRoman"/>
      <w:lvlText w:val="%6."/>
      <w:lvlJc w:val="right"/>
      <w:pPr>
        <w:ind w:left="4320" w:hanging="180"/>
      </w:pPr>
    </w:lvl>
    <w:lvl w:ilvl="6" w:tplc="D73CAA54">
      <w:start w:val="1"/>
      <w:numFmt w:val="decimal"/>
      <w:lvlText w:val="%7."/>
      <w:lvlJc w:val="left"/>
      <w:pPr>
        <w:ind w:left="5040" w:hanging="360"/>
      </w:pPr>
    </w:lvl>
    <w:lvl w:ilvl="7" w:tplc="D038AC00">
      <w:start w:val="1"/>
      <w:numFmt w:val="lowerLetter"/>
      <w:lvlText w:val="%8."/>
      <w:lvlJc w:val="left"/>
      <w:pPr>
        <w:ind w:left="5760" w:hanging="360"/>
      </w:pPr>
    </w:lvl>
    <w:lvl w:ilvl="8" w:tplc="2662D596">
      <w:start w:val="1"/>
      <w:numFmt w:val="lowerRoman"/>
      <w:lvlText w:val="%9."/>
      <w:lvlJc w:val="right"/>
      <w:pPr>
        <w:ind w:left="6480" w:hanging="180"/>
      </w:pPr>
    </w:lvl>
  </w:abstractNum>
  <w:abstractNum w:abstractNumId="1" w15:restartNumberingAfterBreak="0">
    <w:nsid w:val="1A7A20C9"/>
    <w:multiLevelType w:val="hybridMultilevel"/>
    <w:tmpl w:val="2CC00904"/>
    <w:lvl w:ilvl="0" w:tplc="29285DBA">
      <w:start w:val="1"/>
      <w:numFmt w:val="decimal"/>
      <w:lvlText w:val="%1."/>
      <w:lvlJc w:val="left"/>
      <w:pPr>
        <w:ind w:left="720" w:hanging="360"/>
      </w:pPr>
    </w:lvl>
    <w:lvl w:ilvl="1" w:tplc="2BE09492">
      <w:start w:val="1"/>
      <w:numFmt w:val="lowerLetter"/>
      <w:lvlText w:val="%2."/>
      <w:lvlJc w:val="left"/>
      <w:pPr>
        <w:ind w:left="1440" w:hanging="360"/>
      </w:pPr>
    </w:lvl>
    <w:lvl w:ilvl="2" w:tplc="47B44AE8">
      <w:start w:val="1"/>
      <w:numFmt w:val="lowerRoman"/>
      <w:lvlText w:val="%3."/>
      <w:lvlJc w:val="right"/>
      <w:pPr>
        <w:ind w:left="2160" w:hanging="180"/>
      </w:pPr>
    </w:lvl>
    <w:lvl w:ilvl="3" w:tplc="3C1EBD8E">
      <w:start w:val="1"/>
      <w:numFmt w:val="decimal"/>
      <w:lvlText w:val="%4."/>
      <w:lvlJc w:val="left"/>
      <w:pPr>
        <w:ind w:left="2880" w:hanging="360"/>
      </w:pPr>
    </w:lvl>
    <w:lvl w:ilvl="4" w:tplc="9BFA71A6">
      <w:start w:val="1"/>
      <w:numFmt w:val="lowerLetter"/>
      <w:lvlText w:val="%5."/>
      <w:lvlJc w:val="left"/>
      <w:pPr>
        <w:ind w:left="3600" w:hanging="360"/>
      </w:pPr>
    </w:lvl>
    <w:lvl w:ilvl="5" w:tplc="6DF4CC18">
      <w:start w:val="1"/>
      <w:numFmt w:val="lowerRoman"/>
      <w:lvlText w:val="%6."/>
      <w:lvlJc w:val="right"/>
      <w:pPr>
        <w:ind w:left="4320" w:hanging="180"/>
      </w:pPr>
    </w:lvl>
    <w:lvl w:ilvl="6" w:tplc="2C448DE2">
      <w:start w:val="1"/>
      <w:numFmt w:val="decimal"/>
      <w:lvlText w:val="%7."/>
      <w:lvlJc w:val="left"/>
      <w:pPr>
        <w:ind w:left="5040" w:hanging="360"/>
      </w:pPr>
    </w:lvl>
    <w:lvl w:ilvl="7" w:tplc="8EDE5D46">
      <w:start w:val="1"/>
      <w:numFmt w:val="lowerLetter"/>
      <w:lvlText w:val="%8."/>
      <w:lvlJc w:val="left"/>
      <w:pPr>
        <w:ind w:left="5760" w:hanging="360"/>
      </w:pPr>
    </w:lvl>
    <w:lvl w:ilvl="8" w:tplc="A4DC282A">
      <w:start w:val="1"/>
      <w:numFmt w:val="lowerRoman"/>
      <w:lvlText w:val="%9."/>
      <w:lvlJc w:val="right"/>
      <w:pPr>
        <w:ind w:left="6480" w:hanging="180"/>
      </w:pPr>
    </w:lvl>
  </w:abstractNum>
  <w:abstractNum w:abstractNumId="2" w15:restartNumberingAfterBreak="0">
    <w:nsid w:val="63373C20"/>
    <w:multiLevelType w:val="hybridMultilevel"/>
    <w:tmpl w:val="0B867CD4"/>
    <w:lvl w:ilvl="0" w:tplc="69ECF15A">
      <w:start w:val="1"/>
      <w:numFmt w:val="decimal"/>
      <w:lvlText w:val="%1."/>
      <w:lvlJc w:val="left"/>
      <w:pPr>
        <w:ind w:left="720" w:hanging="360"/>
      </w:pPr>
    </w:lvl>
    <w:lvl w:ilvl="1" w:tplc="A3CEACD2">
      <w:start w:val="1"/>
      <w:numFmt w:val="lowerLetter"/>
      <w:lvlText w:val="%2."/>
      <w:lvlJc w:val="left"/>
      <w:pPr>
        <w:ind w:left="1440" w:hanging="360"/>
      </w:pPr>
    </w:lvl>
    <w:lvl w:ilvl="2" w:tplc="915E3120">
      <w:start w:val="1"/>
      <w:numFmt w:val="lowerRoman"/>
      <w:lvlText w:val="%3."/>
      <w:lvlJc w:val="right"/>
      <w:pPr>
        <w:ind w:left="2160" w:hanging="180"/>
      </w:pPr>
    </w:lvl>
    <w:lvl w:ilvl="3" w:tplc="25EC318C">
      <w:start w:val="1"/>
      <w:numFmt w:val="decimal"/>
      <w:lvlText w:val="%4."/>
      <w:lvlJc w:val="left"/>
      <w:pPr>
        <w:ind w:left="2880" w:hanging="360"/>
      </w:pPr>
    </w:lvl>
    <w:lvl w:ilvl="4" w:tplc="2FB2258C">
      <w:start w:val="1"/>
      <w:numFmt w:val="lowerLetter"/>
      <w:lvlText w:val="%5."/>
      <w:lvlJc w:val="left"/>
      <w:pPr>
        <w:ind w:left="3600" w:hanging="360"/>
      </w:pPr>
    </w:lvl>
    <w:lvl w:ilvl="5" w:tplc="C688ED48">
      <w:start w:val="1"/>
      <w:numFmt w:val="lowerRoman"/>
      <w:lvlText w:val="%6."/>
      <w:lvlJc w:val="right"/>
      <w:pPr>
        <w:ind w:left="4320" w:hanging="180"/>
      </w:pPr>
    </w:lvl>
    <w:lvl w:ilvl="6" w:tplc="7AA2F758">
      <w:start w:val="1"/>
      <w:numFmt w:val="decimal"/>
      <w:lvlText w:val="%7."/>
      <w:lvlJc w:val="left"/>
      <w:pPr>
        <w:ind w:left="5040" w:hanging="360"/>
      </w:pPr>
    </w:lvl>
    <w:lvl w:ilvl="7" w:tplc="6FA43F2A">
      <w:start w:val="1"/>
      <w:numFmt w:val="lowerLetter"/>
      <w:lvlText w:val="%8."/>
      <w:lvlJc w:val="left"/>
      <w:pPr>
        <w:ind w:left="5760" w:hanging="360"/>
      </w:pPr>
    </w:lvl>
    <w:lvl w:ilvl="8" w:tplc="BADE894A">
      <w:start w:val="1"/>
      <w:numFmt w:val="lowerRoman"/>
      <w:lvlText w:val="%9."/>
      <w:lvlJc w:val="right"/>
      <w:pPr>
        <w:ind w:left="6480" w:hanging="180"/>
      </w:pPr>
    </w:lvl>
  </w:abstractNum>
  <w:abstractNum w:abstractNumId="3" w15:restartNumberingAfterBreak="0">
    <w:nsid w:val="7C5D504E"/>
    <w:multiLevelType w:val="hybridMultilevel"/>
    <w:tmpl w:val="B8422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oline Emberson (staff)">
    <w15:presenceInfo w15:providerId="AD" w15:userId="S::Caroline.Emberson@nottingham.ac.uk::fe2a727a-a7f3-4426-ab2a-6287ae4be345"/>
  </w15:person>
  <w15:person w15:author="Scott Moser (staff)">
    <w15:presenceInfo w15:providerId="AD" w15:userId="S::Scott.Moser@nottingham.ac.uk::12510a75-4e64-4bbf-809d-040075910e9b"/>
  </w15:person>
  <w15:person w15:author="Scott Moser (staff) [2]">
    <w15:presenceInfo w15:providerId="AD" w15:userId="S::scott.moser@nottingham.ac.uk::12510a75-4e64-4bbf-809d-040075910e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ED7E73"/>
    <w:rsid w:val="0000293E"/>
    <w:rsid w:val="000103DB"/>
    <w:rsid w:val="000225F6"/>
    <w:rsid w:val="000264EB"/>
    <w:rsid w:val="00026AC8"/>
    <w:rsid w:val="00027258"/>
    <w:rsid w:val="00056368"/>
    <w:rsid w:val="00067DB2"/>
    <w:rsid w:val="00072FD9"/>
    <w:rsid w:val="000758A8"/>
    <w:rsid w:val="000C17AA"/>
    <w:rsid w:val="000C4277"/>
    <w:rsid w:val="00100984"/>
    <w:rsid w:val="0011505A"/>
    <w:rsid w:val="001608FB"/>
    <w:rsid w:val="00174326"/>
    <w:rsid w:val="0018134C"/>
    <w:rsid w:val="00182BB9"/>
    <w:rsid w:val="00183688"/>
    <w:rsid w:val="00184BF7"/>
    <w:rsid w:val="00186D11"/>
    <w:rsid w:val="00186F69"/>
    <w:rsid w:val="001A03D1"/>
    <w:rsid w:val="001B51AF"/>
    <w:rsid w:val="001E44C9"/>
    <w:rsid w:val="001E4F9B"/>
    <w:rsid w:val="001F65FC"/>
    <w:rsid w:val="002033CA"/>
    <w:rsid w:val="0021088F"/>
    <w:rsid w:val="002663CC"/>
    <w:rsid w:val="00272DEE"/>
    <w:rsid w:val="002E30F5"/>
    <w:rsid w:val="002E78CF"/>
    <w:rsid w:val="002F024A"/>
    <w:rsid w:val="00303696"/>
    <w:rsid w:val="003121CC"/>
    <w:rsid w:val="00326D7C"/>
    <w:rsid w:val="003336AE"/>
    <w:rsid w:val="00335EA0"/>
    <w:rsid w:val="003A521B"/>
    <w:rsid w:val="003B5ADE"/>
    <w:rsid w:val="003B71D0"/>
    <w:rsid w:val="003D5763"/>
    <w:rsid w:val="003E3037"/>
    <w:rsid w:val="003F58CA"/>
    <w:rsid w:val="0045327F"/>
    <w:rsid w:val="00471F48"/>
    <w:rsid w:val="004A3A5D"/>
    <w:rsid w:val="004D03B8"/>
    <w:rsid w:val="00515B80"/>
    <w:rsid w:val="00524529"/>
    <w:rsid w:val="00557D51"/>
    <w:rsid w:val="00562D34"/>
    <w:rsid w:val="00596A22"/>
    <w:rsid w:val="005A2A6C"/>
    <w:rsid w:val="005C62CF"/>
    <w:rsid w:val="005F1A5B"/>
    <w:rsid w:val="005F276C"/>
    <w:rsid w:val="006238BF"/>
    <w:rsid w:val="00693EAC"/>
    <w:rsid w:val="006B3058"/>
    <w:rsid w:val="006D5BBA"/>
    <w:rsid w:val="006E0A79"/>
    <w:rsid w:val="006E6E8C"/>
    <w:rsid w:val="006E728A"/>
    <w:rsid w:val="006F4D33"/>
    <w:rsid w:val="0070266C"/>
    <w:rsid w:val="00711128"/>
    <w:rsid w:val="00711190"/>
    <w:rsid w:val="00781D6B"/>
    <w:rsid w:val="007D6A28"/>
    <w:rsid w:val="007E5CCF"/>
    <w:rsid w:val="007E5F43"/>
    <w:rsid w:val="008831CA"/>
    <w:rsid w:val="00897564"/>
    <w:rsid w:val="008B4551"/>
    <w:rsid w:val="008B5EBF"/>
    <w:rsid w:val="008D09B1"/>
    <w:rsid w:val="008D1905"/>
    <w:rsid w:val="00902542"/>
    <w:rsid w:val="00926C01"/>
    <w:rsid w:val="00933940"/>
    <w:rsid w:val="009341B4"/>
    <w:rsid w:val="00980FA6"/>
    <w:rsid w:val="009A5376"/>
    <w:rsid w:val="009B729C"/>
    <w:rsid w:val="009F1167"/>
    <w:rsid w:val="009F236A"/>
    <w:rsid w:val="009F2E54"/>
    <w:rsid w:val="00A01DD5"/>
    <w:rsid w:val="00A07673"/>
    <w:rsid w:val="00A17F23"/>
    <w:rsid w:val="00A26D70"/>
    <w:rsid w:val="00A47A8E"/>
    <w:rsid w:val="00A66F30"/>
    <w:rsid w:val="00A97F5F"/>
    <w:rsid w:val="00AB040F"/>
    <w:rsid w:val="00AC5F03"/>
    <w:rsid w:val="00AC7E65"/>
    <w:rsid w:val="00AE1BA1"/>
    <w:rsid w:val="00B04FCF"/>
    <w:rsid w:val="00B110C6"/>
    <w:rsid w:val="00B1606D"/>
    <w:rsid w:val="00B16BB7"/>
    <w:rsid w:val="00B315A1"/>
    <w:rsid w:val="00B44408"/>
    <w:rsid w:val="00B52DB6"/>
    <w:rsid w:val="00B66475"/>
    <w:rsid w:val="00B70DBB"/>
    <w:rsid w:val="00BC525F"/>
    <w:rsid w:val="00BE1AC8"/>
    <w:rsid w:val="00C110B2"/>
    <w:rsid w:val="00C20E46"/>
    <w:rsid w:val="00C23B62"/>
    <w:rsid w:val="00C45142"/>
    <w:rsid w:val="00C4706B"/>
    <w:rsid w:val="00C6406B"/>
    <w:rsid w:val="00C66527"/>
    <w:rsid w:val="00C91F4A"/>
    <w:rsid w:val="00CF0E61"/>
    <w:rsid w:val="00D23EEA"/>
    <w:rsid w:val="00D57B47"/>
    <w:rsid w:val="00D646A0"/>
    <w:rsid w:val="00D718A4"/>
    <w:rsid w:val="00D8678A"/>
    <w:rsid w:val="00DA3140"/>
    <w:rsid w:val="00DB6734"/>
    <w:rsid w:val="00DD5A97"/>
    <w:rsid w:val="00DD75E9"/>
    <w:rsid w:val="00DE69C8"/>
    <w:rsid w:val="00E05F30"/>
    <w:rsid w:val="00E23C2C"/>
    <w:rsid w:val="00E34F2C"/>
    <w:rsid w:val="00E34FDF"/>
    <w:rsid w:val="00E4608F"/>
    <w:rsid w:val="00E52AEA"/>
    <w:rsid w:val="00E73C52"/>
    <w:rsid w:val="00E959F3"/>
    <w:rsid w:val="00EA50DB"/>
    <w:rsid w:val="00ED577F"/>
    <w:rsid w:val="00EE76EF"/>
    <w:rsid w:val="00EF5745"/>
    <w:rsid w:val="00F02315"/>
    <w:rsid w:val="00F21468"/>
    <w:rsid w:val="00F22755"/>
    <w:rsid w:val="00F33836"/>
    <w:rsid w:val="00F54A49"/>
    <w:rsid w:val="00F806CC"/>
    <w:rsid w:val="00F83E4E"/>
    <w:rsid w:val="00FE353F"/>
    <w:rsid w:val="0206B5E6"/>
    <w:rsid w:val="023878C5"/>
    <w:rsid w:val="0258EB9D"/>
    <w:rsid w:val="03E8A093"/>
    <w:rsid w:val="0431DC44"/>
    <w:rsid w:val="0436693C"/>
    <w:rsid w:val="06D23183"/>
    <w:rsid w:val="072C5CC0"/>
    <w:rsid w:val="0875F76A"/>
    <w:rsid w:val="08B6F24A"/>
    <w:rsid w:val="090434FE"/>
    <w:rsid w:val="099E477E"/>
    <w:rsid w:val="0A57E217"/>
    <w:rsid w:val="0ADA5D41"/>
    <w:rsid w:val="0BF3B278"/>
    <w:rsid w:val="0C28235A"/>
    <w:rsid w:val="0D8F82D9"/>
    <w:rsid w:val="0DDA816B"/>
    <w:rsid w:val="0EDE58F7"/>
    <w:rsid w:val="0F6338A1"/>
    <w:rsid w:val="0FF8E0DE"/>
    <w:rsid w:val="10D33F06"/>
    <w:rsid w:val="11C0E855"/>
    <w:rsid w:val="12451A77"/>
    <w:rsid w:val="12DE4BE9"/>
    <w:rsid w:val="12E0435A"/>
    <w:rsid w:val="12E56F26"/>
    <w:rsid w:val="12F77446"/>
    <w:rsid w:val="132E90C3"/>
    <w:rsid w:val="13386F26"/>
    <w:rsid w:val="13F9A4F1"/>
    <w:rsid w:val="147F8FBF"/>
    <w:rsid w:val="14CC5201"/>
    <w:rsid w:val="14FB5014"/>
    <w:rsid w:val="15957552"/>
    <w:rsid w:val="161D0FE8"/>
    <w:rsid w:val="16C4C37E"/>
    <w:rsid w:val="17B1BD0C"/>
    <w:rsid w:val="189D77C1"/>
    <w:rsid w:val="18DE6B04"/>
    <w:rsid w:val="19ACD016"/>
    <w:rsid w:val="1A069337"/>
    <w:rsid w:val="1A7A214C"/>
    <w:rsid w:val="1AF86E91"/>
    <w:rsid w:val="1B2A58AE"/>
    <w:rsid w:val="1B3B9385"/>
    <w:rsid w:val="1C4B5CC4"/>
    <w:rsid w:val="1C559445"/>
    <w:rsid w:val="1C9E568C"/>
    <w:rsid w:val="1CC6290F"/>
    <w:rsid w:val="1E7B21CD"/>
    <w:rsid w:val="1EE7250B"/>
    <w:rsid w:val="1FDDA954"/>
    <w:rsid w:val="203ED2A9"/>
    <w:rsid w:val="2086B182"/>
    <w:rsid w:val="21263E65"/>
    <w:rsid w:val="21589F52"/>
    <w:rsid w:val="2167B015"/>
    <w:rsid w:val="21999A32"/>
    <w:rsid w:val="2229340E"/>
    <w:rsid w:val="23356A93"/>
    <w:rsid w:val="256F1B0C"/>
    <w:rsid w:val="258B2644"/>
    <w:rsid w:val="266D0B55"/>
    <w:rsid w:val="268633B2"/>
    <w:rsid w:val="281A168D"/>
    <w:rsid w:val="28333EEA"/>
    <w:rsid w:val="2963B137"/>
    <w:rsid w:val="2AF457A2"/>
    <w:rsid w:val="2DD00FCC"/>
    <w:rsid w:val="2EE37653"/>
    <w:rsid w:val="303C7241"/>
    <w:rsid w:val="31286451"/>
    <w:rsid w:val="313213C2"/>
    <w:rsid w:val="31C0F8D3"/>
    <w:rsid w:val="3364B6BA"/>
    <w:rsid w:val="33B59447"/>
    <w:rsid w:val="34A21DAA"/>
    <w:rsid w:val="34AE5164"/>
    <w:rsid w:val="3500871B"/>
    <w:rsid w:val="357DBB47"/>
    <w:rsid w:val="35900F37"/>
    <w:rsid w:val="369253C7"/>
    <w:rsid w:val="369C577C"/>
    <w:rsid w:val="36DA120F"/>
    <w:rsid w:val="378F8614"/>
    <w:rsid w:val="383827DD"/>
    <w:rsid w:val="3912C273"/>
    <w:rsid w:val="3B67DB19"/>
    <w:rsid w:val="3D03AB7A"/>
    <w:rsid w:val="3E5CE5B0"/>
    <w:rsid w:val="3EA76961"/>
    <w:rsid w:val="3EA8CA27"/>
    <w:rsid w:val="3FB1F27F"/>
    <w:rsid w:val="413A4382"/>
    <w:rsid w:val="41DF0A23"/>
    <w:rsid w:val="43A03D60"/>
    <w:rsid w:val="44A0050E"/>
    <w:rsid w:val="45011DAC"/>
    <w:rsid w:val="4602F01A"/>
    <w:rsid w:val="4664AB05"/>
    <w:rsid w:val="485337E2"/>
    <w:rsid w:val="4A7280E7"/>
    <w:rsid w:val="4AAD7C0B"/>
    <w:rsid w:val="4AC4B69E"/>
    <w:rsid w:val="4AF6E688"/>
    <w:rsid w:val="4B85EC69"/>
    <w:rsid w:val="4BF9CF2E"/>
    <w:rsid w:val="4CDF7F86"/>
    <w:rsid w:val="4D02143B"/>
    <w:rsid w:val="4D21BCCA"/>
    <w:rsid w:val="5167B46D"/>
    <w:rsid w:val="51E61998"/>
    <w:rsid w:val="527D92CC"/>
    <w:rsid w:val="52BE8DAC"/>
    <w:rsid w:val="546CF9AA"/>
    <w:rsid w:val="55F62E6E"/>
    <w:rsid w:val="5608CA0B"/>
    <w:rsid w:val="562B48AE"/>
    <w:rsid w:val="577D503A"/>
    <w:rsid w:val="57971E3B"/>
    <w:rsid w:val="58ECD450"/>
    <w:rsid w:val="5932EE9C"/>
    <w:rsid w:val="5947A475"/>
    <w:rsid w:val="5A51A27D"/>
    <w:rsid w:val="5ADC3B2E"/>
    <w:rsid w:val="5AFA7976"/>
    <w:rsid w:val="5C656FF2"/>
    <w:rsid w:val="5CE39B8B"/>
    <w:rsid w:val="5CE7D9B8"/>
    <w:rsid w:val="5DA8F356"/>
    <w:rsid w:val="5F5DF50D"/>
    <w:rsid w:val="5FA4FD19"/>
    <w:rsid w:val="6036B06A"/>
    <w:rsid w:val="61D280CB"/>
    <w:rsid w:val="62F87576"/>
    <w:rsid w:val="630DF6DF"/>
    <w:rsid w:val="63844EDC"/>
    <w:rsid w:val="655AF299"/>
    <w:rsid w:val="687AC10E"/>
    <w:rsid w:val="6950FFEC"/>
    <w:rsid w:val="6BAEAB70"/>
    <w:rsid w:val="6BCB98C8"/>
    <w:rsid w:val="6BFFFFA1"/>
    <w:rsid w:val="6CEA284C"/>
    <w:rsid w:val="6DFA9A8C"/>
    <w:rsid w:val="6E30CB8F"/>
    <w:rsid w:val="6E31ED40"/>
    <w:rsid w:val="6E64E10D"/>
    <w:rsid w:val="6EB6353E"/>
    <w:rsid w:val="6FC04170"/>
    <w:rsid w:val="7054C1BA"/>
    <w:rsid w:val="713D6DB4"/>
    <w:rsid w:val="71978D0F"/>
    <w:rsid w:val="71F0921B"/>
    <w:rsid w:val="721541D4"/>
    <w:rsid w:val="7281035B"/>
    <w:rsid w:val="75162DBD"/>
    <w:rsid w:val="76B1FE1E"/>
    <w:rsid w:val="770E4B6F"/>
    <w:rsid w:val="784DCE7F"/>
    <w:rsid w:val="7951D571"/>
    <w:rsid w:val="7978924F"/>
    <w:rsid w:val="79ED7E73"/>
    <w:rsid w:val="7A34B15A"/>
    <w:rsid w:val="7A9F173A"/>
    <w:rsid w:val="7D5C5593"/>
    <w:rsid w:val="7D6C521C"/>
    <w:rsid w:val="7E150295"/>
    <w:rsid w:val="7ECF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7E73"/>
  <w15:chartTrackingRefBased/>
  <w15:docId w15:val="{D882CA5C-5837-4D28-BD92-0FA83ACA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6238BF"/>
    <w:pPr>
      <w:spacing w:after="0" w:line="240" w:lineRule="auto"/>
    </w:pPr>
  </w:style>
  <w:style w:type="character" w:styleId="CommentReference">
    <w:name w:val="annotation reference"/>
    <w:basedOn w:val="DefaultParagraphFont"/>
    <w:uiPriority w:val="99"/>
    <w:semiHidden/>
    <w:unhideWhenUsed/>
    <w:rsid w:val="008831CA"/>
    <w:rPr>
      <w:sz w:val="16"/>
      <w:szCs w:val="16"/>
    </w:rPr>
  </w:style>
  <w:style w:type="paragraph" w:styleId="CommentText">
    <w:name w:val="annotation text"/>
    <w:basedOn w:val="Normal"/>
    <w:link w:val="CommentTextChar"/>
    <w:uiPriority w:val="99"/>
    <w:unhideWhenUsed/>
    <w:rsid w:val="008831CA"/>
    <w:pPr>
      <w:spacing w:line="240" w:lineRule="auto"/>
    </w:pPr>
    <w:rPr>
      <w:sz w:val="20"/>
      <w:szCs w:val="20"/>
    </w:rPr>
  </w:style>
  <w:style w:type="character" w:customStyle="1" w:styleId="CommentTextChar">
    <w:name w:val="Comment Text Char"/>
    <w:basedOn w:val="DefaultParagraphFont"/>
    <w:link w:val="CommentText"/>
    <w:uiPriority w:val="99"/>
    <w:rsid w:val="008831CA"/>
    <w:rPr>
      <w:sz w:val="20"/>
      <w:szCs w:val="20"/>
    </w:rPr>
  </w:style>
  <w:style w:type="paragraph" w:styleId="CommentSubject">
    <w:name w:val="annotation subject"/>
    <w:basedOn w:val="CommentText"/>
    <w:next w:val="CommentText"/>
    <w:link w:val="CommentSubjectChar"/>
    <w:uiPriority w:val="99"/>
    <w:semiHidden/>
    <w:unhideWhenUsed/>
    <w:rsid w:val="008831CA"/>
    <w:rPr>
      <w:b/>
      <w:bCs/>
    </w:rPr>
  </w:style>
  <w:style w:type="character" w:customStyle="1" w:styleId="CommentSubjectChar">
    <w:name w:val="Comment Subject Char"/>
    <w:basedOn w:val="CommentTextChar"/>
    <w:link w:val="CommentSubject"/>
    <w:uiPriority w:val="99"/>
    <w:semiHidden/>
    <w:rsid w:val="008831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Emberson (staff)</dc:creator>
  <cp:keywords/>
  <dc:description/>
  <cp:lastModifiedBy>Scott Moser (staff)</cp:lastModifiedBy>
  <cp:revision>7</cp:revision>
  <dcterms:created xsi:type="dcterms:W3CDTF">2023-09-25T14:51:00Z</dcterms:created>
  <dcterms:modified xsi:type="dcterms:W3CDTF">2023-09-25T15:27:00Z</dcterms:modified>
</cp:coreProperties>
</file>